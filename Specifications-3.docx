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69DEB" w14:textId="4EDAC0EC" w:rsidR="00847894" w:rsidRPr="00C81E6D" w:rsidRDefault="00CF0F7E" w:rsidP="00D44688">
      <w:pPr>
        <w:spacing w:after="120" w:line="240" w:lineRule="auto"/>
        <w:jc w:val="center"/>
        <w:rPr>
          <w:rFonts w:ascii="Calibri" w:hAnsi="Calibri" w:cs="Calibri"/>
          <w:b/>
          <w:bCs/>
          <w:sz w:val="28"/>
          <w:szCs w:val="28"/>
        </w:rPr>
      </w:pPr>
      <w:r w:rsidRPr="00C81E6D">
        <w:rPr>
          <w:rFonts w:ascii="Calibri" w:hAnsi="Calibri" w:cs="Calibri"/>
          <w:b/>
          <w:bCs/>
          <w:sz w:val="28"/>
          <w:szCs w:val="28"/>
        </w:rPr>
        <w:t xml:space="preserve">ConiX. </w:t>
      </w:r>
      <w:r w:rsidR="008D3CA5" w:rsidRPr="003629D6">
        <w:rPr>
          <w:rFonts w:ascii="Calibri" w:hAnsi="Calibri" w:cs="Calibri"/>
          <w:b/>
          <w:bCs/>
          <w:sz w:val="28"/>
          <w:szCs w:val="28"/>
          <w:u w:val="single"/>
        </w:rPr>
        <w:t>Con</w:t>
      </w:r>
      <w:r w:rsidR="008D3CA5" w:rsidRPr="00C81E6D">
        <w:rPr>
          <w:rFonts w:ascii="Calibri" w:hAnsi="Calibri" w:cs="Calibri"/>
          <w:b/>
          <w:bCs/>
          <w:sz w:val="28"/>
          <w:szCs w:val="28"/>
        </w:rPr>
        <w:t xml:space="preserve">verter to </w:t>
      </w:r>
      <w:r w:rsidR="008D3CA5" w:rsidRPr="003629D6">
        <w:rPr>
          <w:rFonts w:ascii="Calibri" w:hAnsi="Calibri" w:cs="Calibri"/>
          <w:b/>
          <w:bCs/>
          <w:sz w:val="28"/>
          <w:szCs w:val="28"/>
          <w:u w:val="single"/>
        </w:rPr>
        <w:t>iX</w:t>
      </w:r>
      <w:r w:rsidR="008D3CA5" w:rsidRPr="00C81E6D">
        <w:rPr>
          <w:rFonts w:ascii="Calibri" w:hAnsi="Calibri" w:cs="Calibri"/>
          <w:b/>
          <w:bCs/>
          <w:sz w:val="28"/>
          <w:szCs w:val="28"/>
        </w:rPr>
        <w:t>BRL</w:t>
      </w:r>
    </w:p>
    <w:p w14:paraId="4356E4D8" w14:textId="77777777" w:rsidR="00B63D46" w:rsidRDefault="00B63D46" w:rsidP="00D44688">
      <w:pPr>
        <w:spacing w:after="120" w:line="240" w:lineRule="auto"/>
        <w:jc w:val="center"/>
        <w:rPr>
          <w:rFonts w:ascii="Calibri" w:hAnsi="Calibri" w:cs="Calibri"/>
          <w:b/>
          <w:bCs/>
          <w:sz w:val="28"/>
          <w:szCs w:val="28"/>
        </w:rPr>
      </w:pPr>
    </w:p>
    <w:p w14:paraId="1EC7D8C8" w14:textId="3FC67BF0" w:rsidR="005D7A3B" w:rsidRPr="00C81E6D" w:rsidRDefault="005D7A3B" w:rsidP="00D44688">
      <w:pPr>
        <w:spacing w:after="120" w:line="240" w:lineRule="auto"/>
        <w:jc w:val="center"/>
        <w:rPr>
          <w:rFonts w:ascii="Calibri" w:hAnsi="Calibri" w:cs="Calibri"/>
          <w:b/>
          <w:bCs/>
          <w:sz w:val="28"/>
          <w:szCs w:val="28"/>
        </w:rPr>
      </w:pPr>
      <w:r w:rsidRPr="00C81E6D">
        <w:rPr>
          <w:rFonts w:ascii="Calibri" w:hAnsi="Calibri" w:cs="Calibri"/>
          <w:b/>
          <w:bCs/>
          <w:sz w:val="28"/>
          <w:szCs w:val="28"/>
        </w:rPr>
        <w:t>Specifications</w:t>
      </w:r>
      <w:r w:rsidR="00ED4D3E" w:rsidRPr="00C81E6D">
        <w:rPr>
          <w:rFonts w:ascii="Calibri" w:hAnsi="Calibri" w:cs="Calibri"/>
          <w:b/>
          <w:bCs/>
          <w:sz w:val="28"/>
          <w:szCs w:val="28"/>
        </w:rPr>
        <w:t>.</w:t>
      </w:r>
    </w:p>
    <w:p w14:paraId="0CA34E0A" w14:textId="77777777" w:rsidR="005D7A3B" w:rsidRDefault="005D7A3B" w:rsidP="00D44688">
      <w:pPr>
        <w:spacing w:after="120" w:line="240" w:lineRule="auto"/>
        <w:rPr>
          <w:rFonts w:ascii="Calibri" w:hAnsi="Calibri" w:cs="Calibri"/>
        </w:rPr>
      </w:pPr>
    </w:p>
    <w:p w14:paraId="37D0BD68" w14:textId="3440899D" w:rsidR="005D7A3B" w:rsidRPr="00ED4D3E" w:rsidRDefault="00ED4D3E" w:rsidP="00D44688">
      <w:pPr>
        <w:spacing w:after="120" w:line="240" w:lineRule="auto"/>
        <w:jc w:val="right"/>
        <w:rPr>
          <w:rFonts w:ascii="Calibri" w:hAnsi="Calibri" w:cs="Calibri"/>
          <w:i/>
          <w:iCs/>
        </w:rPr>
      </w:pPr>
      <w:r w:rsidRPr="00ED4D3E">
        <w:rPr>
          <w:rFonts w:ascii="Calibri" w:hAnsi="Calibri" w:cs="Calibri"/>
          <w:i/>
          <w:iCs/>
        </w:rPr>
        <w:t>Confidential</w:t>
      </w:r>
      <w:r w:rsidR="00DA1176">
        <w:rPr>
          <w:rFonts w:ascii="Calibri" w:hAnsi="Calibri" w:cs="Calibri"/>
          <w:i/>
          <w:iCs/>
        </w:rPr>
        <w:t xml:space="preserve"> in confidence</w:t>
      </w:r>
      <w:r w:rsidRPr="00ED4D3E">
        <w:rPr>
          <w:rFonts w:ascii="Calibri" w:hAnsi="Calibri" w:cs="Calibri"/>
          <w:i/>
          <w:iCs/>
        </w:rPr>
        <w:t>. © 2024 easyESEF Ltd.</w:t>
      </w:r>
    </w:p>
    <w:p w14:paraId="3841BB0C" w14:textId="77777777" w:rsidR="00ED4D3E" w:rsidRDefault="00ED4D3E" w:rsidP="00D44688">
      <w:pPr>
        <w:spacing w:after="120" w:line="240" w:lineRule="auto"/>
        <w:rPr>
          <w:rFonts w:ascii="Calibri" w:hAnsi="Calibri" w:cs="Calibri"/>
        </w:rPr>
      </w:pPr>
    </w:p>
    <w:p w14:paraId="25869041" w14:textId="42CFC210" w:rsidR="00AA0C28" w:rsidRPr="00E53914" w:rsidRDefault="00AA0C28" w:rsidP="00D44688">
      <w:pPr>
        <w:spacing w:after="120" w:line="240" w:lineRule="auto"/>
        <w:rPr>
          <w:rFonts w:ascii="Calibri" w:hAnsi="Calibri" w:cs="Calibri"/>
          <w:b/>
          <w:bCs/>
        </w:rPr>
      </w:pPr>
      <w:r w:rsidRPr="00E53914">
        <w:rPr>
          <w:rFonts w:ascii="Calibri" w:hAnsi="Calibri" w:cs="Calibri"/>
          <w:b/>
          <w:bCs/>
        </w:rPr>
        <w:t>Abstract</w:t>
      </w:r>
      <w:r w:rsidR="00E53914">
        <w:rPr>
          <w:rFonts w:ascii="Calibri" w:hAnsi="Calibri" w:cs="Calibri"/>
          <w:b/>
          <w:bCs/>
        </w:rPr>
        <w:t>.</w:t>
      </w:r>
    </w:p>
    <w:p w14:paraId="3246B241" w14:textId="4DDFC125" w:rsidR="00AA0C28" w:rsidRDefault="0046593F" w:rsidP="00D44688">
      <w:pPr>
        <w:spacing w:after="120" w:line="240" w:lineRule="auto"/>
        <w:rPr>
          <w:rFonts w:ascii="Calibri" w:hAnsi="Calibri" w:cs="Calibri"/>
        </w:rPr>
      </w:pPr>
      <w:r>
        <w:rPr>
          <w:rFonts w:ascii="Calibri" w:hAnsi="Calibri" w:cs="Calibri"/>
        </w:rPr>
        <w:t>Th</w:t>
      </w:r>
      <w:r w:rsidR="003D03FC">
        <w:rPr>
          <w:rFonts w:ascii="Calibri" w:hAnsi="Calibri" w:cs="Calibri"/>
        </w:rPr>
        <w:t xml:space="preserve">e input file is </w:t>
      </w:r>
      <w:r>
        <w:rPr>
          <w:rFonts w:ascii="Calibri" w:hAnsi="Calibri" w:cs="Calibri"/>
        </w:rPr>
        <w:t xml:space="preserve">from </w:t>
      </w:r>
      <w:r w:rsidR="00AF0C99">
        <w:rPr>
          <w:rFonts w:ascii="Calibri" w:hAnsi="Calibri" w:cs="Calibri"/>
        </w:rPr>
        <w:t xml:space="preserve">a </w:t>
      </w:r>
      <w:r w:rsidR="00AF0C99" w:rsidRPr="007173BB">
        <w:rPr>
          <w:rFonts w:ascii="Calibri" w:hAnsi="Calibri" w:cs="Calibri"/>
          <w:i/>
          <w:iCs/>
        </w:rPr>
        <w:t>flat-like</w:t>
      </w:r>
      <w:r w:rsidR="00AF0C99">
        <w:rPr>
          <w:rFonts w:ascii="Calibri" w:hAnsi="Calibri" w:cs="Calibri"/>
        </w:rPr>
        <w:t xml:space="preserve"> </w:t>
      </w:r>
      <w:r w:rsidR="00E04EA8">
        <w:rPr>
          <w:rFonts w:ascii="Calibri" w:hAnsi="Calibri" w:cs="Calibri"/>
        </w:rPr>
        <w:t xml:space="preserve">basic </w:t>
      </w:r>
      <w:r w:rsidR="007173BB">
        <w:rPr>
          <w:rFonts w:ascii="Calibri" w:hAnsi="Calibri" w:cs="Calibri"/>
        </w:rPr>
        <w:t>HTML</w:t>
      </w:r>
      <w:r w:rsidR="00AF0C99">
        <w:rPr>
          <w:rFonts w:ascii="Calibri" w:hAnsi="Calibri" w:cs="Calibri"/>
        </w:rPr>
        <w:t xml:space="preserve"> </w:t>
      </w:r>
      <w:r w:rsidR="00E9367D">
        <w:rPr>
          <w:rFonts w:ascii="Calibri" w:hAnsi="Calibri" w:cs="Calibri"/>
        </w:rPr>
        <w:t>until</w:t>
      </w:r>
      <w:r w:rsidR="00E04EA8" w:rsidRPr="00E04EA8">
        <w:rPr>
          <w:rFonts w:ascii="Calibri" w:hAnsi="Calibri" w:cs="Calibri"/>
        </w:rPr>
        <w:t xml:space="preserve"> a full XHTML</w:t>
      </w:r>
      <w:r w:rsidR="00B07DCF">
        <w:rPr>
          <w:rFonts w:ascii="Calibri" w:hAnsi="Calibri" w:cs="Calibri"/>
        </w:rPr>
        <w:t>,</w:t>
      </w:r>
      <w:r w:rsidR="00E04EA8" w:rsidRPr="00E04EA8">
        <w:rPr>
          <w:rFonts w:ascii="Calibri" w:hAnsi="Calibri" w:cs="Calibri"/>
        </w:rPr>
        <w:t xml:space="preserve"> </w:t>
      </w:r>
      <w:r w:rsidR="00B07DCF">
        <w:rPr>
          <w:rFonts w:ascii="Calibri" w:hAnsi="Calibri" w:cs="Calibri"/>
        </w:rPr>
        <w:t xml:space="preserve">being the output </w:t>
      </w:r>
      <w:r w:rsidR="007173BB">
        <w:rPr>
          <w:rFonts w:ascii="Calibri" w:hAnsi="Calibri" w:cs="Calibri"/>
        </w:rPr>
        <w:t>an</w:t>
      </w:r>
      <w:r w:rsidR="00EB7290">
        <w:rPr>
          <w:rFonts w:ascii="Calibri" w:hAnsi="Calibri" w:cs="Calibri"/>
        </w:rPr>
        <w:t xml:space="preserve"> iXBRL file.</w:t>
      </w:r>
    </w:p>
    <w:p w14:paraId="7911F5E2" w14:textId="31235C81" w:rsidR="003F5069" w:rsidRDefault="00BA074C" w:rsidP="00186D00">
      <w:pPr>
        <w:spacing w:after="0" w:line="240" w:lineRule="auto"/>
        <w:rPr>
          <w:rFonts w:ascii="Calibri" w:hAnsi="Calibri" w:cs="Calibri"/>
        </w:rPr>
      </w:pPr>
      <w:r>
        <w:rPr>
          <w:rFonts w:ascii="Calibri" w:hAnsi="Calibri" w:cs="Calibri"/>
        </w:rPr>
        <w:t>The iXBRL file is a</w:t>
      </w:r>
      <w:r w:rsidR="00D5792C">
        <w:rPr>
          <w:rFonts w:ascii="Calibri" w:hAnsi="Calibri" w:cs="Calibri"/>
        </w:rPr>
        <w:t>n</w:t>
      </w:r>
      <w:r>
        <w:rPr>
          <w:rFonts w:ascii="Calibri" w:hAnsi="Calibri" w:cs="Calibri"/>
        </w:rPr>
        <w:t xml:space="preserve"> XHTML file </w:t>
      </w:r>
      <w:r w:rsidR="005344A1">
        <w:rPr>
          <w:rFonts w:ascii="Calibri" w:hAnsi="Calibri" w:cs="Calibri"/>
        </w:rPr>
        <w:t>in which each</w:t>
      </w:r>
      <w:r w:rsidR="009B7761">
        <w:rPr>
          <w:rFonts w:ascii="Calibri" w:hAnsi="Calibri" w:cs="Calibri"/>
        </w:rPr>
        <w:t xml:space="preserve"> </w:t>
      </w:r>
      <w:r w:rsidR="003F5069" w:rsidRPr="003F5069">
        <w:rPr>
          <w:rFonts w:ascii="Calibri" w:hAnsi="Calibri" w:cs="Calibri"/>
          <w:i/>
          <w:iCs/>
        </w:rPr>
        <w:t>fact</w:t>
      </w:r>
      <w:r w:rsidR="003F5069">
        <w:rPr>
          <w:rFonts w:ascii="Calibri" w:hAnsi="Calibri" w:cs="Calibri"/>
        </w:rPr>
        <w:t xml:space="preserve"> (</w:t>
      </w:r>
      <w:r w:rsidR="009B7761">
        <w:rPr>
          <w:rFonts w:ascii="Calibri" w:hAnsi="Calibri" w:cs="Calibri"/>
        </w:rPr>
        <w:t>regulatory</w:t>
      </w:r>
      <w:r w:rsidR="00CB1122">
        <w:rPr>
          <w:rFonts w:ascii="Calibri" w:hAnsi="Calibri" w:cs="Calibri"/>
        </w:rPr>
        <w:t>-</w:t>
      </w:r>
      <w:r w:rsidR="009B7761">
        <w:rPr>
          <w:rFonts w:ascii="Calibri" w:hAnsi="Calibri" w:cs="Calibri"/>
        </w:rPr>
        <w:t>relevant piece of information</w:t>
      </w:r>
      <w:r w:rsidR="003F5069">
        <w:rPr>
          <w:rFonts w:ascii="Calibri" w:hAnsi="Calibri" w:cs="Calibri"/>
        </w:rPr>
        <w:t xml:space="preserve">, as a </w:t>
      </w:r>
      <w:r w:rsidR="005544D9">
        <w:rPr>
          <w:rFonts w:ascii="Calibri" w:hAnsi="Calibri" w:cs="Calibri"/>
        </w:rPr>
        <w:t xml:space="preserve">figure, </w:t>
      </w:r>
      <w:r w:rsidR="003F5069">
        <w:rPr>
          <w:rFonts w:ascii="Calibri" w:hAnsi="Calibri" w:cs="Calibri"/>
        </w:rPr>
        <w:t>a text…</w:t>
      </w:r>
      <w:r w:rsidR="005544D9">
        <w:rPr>
          <w:rFonts w:ascii="Calibri" w:hAnsi="Calibri" w:cs="Calibri"/>
        </w:rPr>
        <w:t>)</w:t>
      </w:r>
      <w:r w:rsidR="005344A1">
        <w:rPr>
          <w:rFonts w:ascii="Calibri" w:hAnsi="Calibri" w:cs="Calibri"/>
        </w:rPr>
        <w:t xml:space="preserve"> </w:t>
      </w:r>
      <w:r w:rsidR="005544D9">
        <w:rPr>
          <w:rFonts w:ascii="Calibri" w:hAnsi="Calibri" w:cs="Calibri"/>
        </w:rPr>
        <w:t xml:space="preserve">is embedded </w:t>
      </w:r>
      <w:r w:rsidR="00521B2A">
        <w:rPr>
          <w:rFonts w:ascii="Calibri" w:hAnsi="Calibri" w:cs="Calibri"/>
        </w:rPr>
        <w:t>into a XBRL tag:</w:t>
      </w:r>
      <w:r w:rsidR="001E4084">
        <w:rPr>
          <w:rFonts w:ascii="Calibri" w:hAnsi="Calibri" w:cs="Calibri"/>
        </w:rPr>
        <w:t xml:space="preserve"> </w:t>
      </w:r>
    </w:p>
    <w:p w14:paraId="725FCB41" w14:textId="171A8828" w:rsidR="00D45F77" w:rsidRDefault="001E4084" w:rsidP="00D44688">
      <w:pPr>
        <w:spacing w:after="120" w:line="240" w:lineRule="auto"/>
        <w:rPr>
          <w:rFonts w:ascii="Calibri" w:hAnsi="Calibri" w:cs="Calibri"/>
        </w:rPr>
      </w:pPr>
      <w:bookmarkStart w:id="0" w:name="_Hlk160945734"/>
      <w:r>
        <w:rPr>
          <w:rFonts w:ascii="Calibri" w:hAnsi="Calibri" w:cs="Calibri"/>
        </w:rPr>
        <w:t>&lt;ix:</w:t>
      </w:r>
      <w:r w:rsidR="00024960">
        <w:rPr>
          <w:rFonts w:ascii="Calibri" w:hAnsi="Calibri" w:cs="Calibri"/>
        </w:rPr>
        <w:t>nonnumeric name=”esrs:</w:t>
      </w:r>
      <w:r w:rsidR="00B611C5">
        <w:rPr>
          <w:rFonts w:ascii="Calibri" w:hAnsi="Calibri" w:cs="Calibri"/>
        </w:rPr>
        <w:t>DisclosureOfGeneral</w:t>
      </w:r>
      <w:r w:rsidR="00024960">
        <w:rPr>
          <w:rFonts w:ascii="Calibri" w:hAnsi="Calibri" w:cs="Calibri"/>
        </w:rPr>
        <w:t>”</w:t>
      </w:r>
      <w:r w:rsidR="00987843">
        <w:rPr>
          <w:rFonts w:ascii="Calibri" w:hAnsi="Calibri" w:cs="Calibri"/>
        </w:rPr>
        <w:t>…</w:t>
      </w:r>
      <w:r w:rsidR="00024960">
        <w:rPr>
          <w:rFonts w:ascii="Calibri" w:hAnsi="Calibri" w:cs="Calibri"/>
        </w:rPr>
        <w:t>&gt;Loren ipsum&lt;/</w:t>
      </w:r>
      <w:r w:rsidR="00D45F77">
        <w:rPr>
          <w:rFonts w:ascii="Calibri" w:hAnsi="Calibri" w:cs="Calibri"/>
        </w:rPr>
        <w:t>ix:nonnumeric&gt;</w:t>
      </w:r>
    </w:p>
    <w:p w14:paraId="43C3E8FF" w14:textId="3AC5A8D2" w:rsidR="00A65761" w:rsidRDefault="001773B1" w:rsidP="00D44688">
      <w:pPr>
        <w:spacing w:after="120" w:line="240" w:lineRule="auto"/>
        <w:rPr>
          <w:rFonts w:ascii="Calibri" w:hAnsi="Calibri" w:cs="Calibri"/>
        </w:rPr>
      </w:pPr>
      <w:r>
        <w:rPr>
          <w:rFonts w:ascii="Calibri" w:hAnsi="Calibri" w:cs="Calibri"/>
        </w:rPr>
        <w:t xml:space="preserve">The iXBRL file </w:t>
      </w:r>
      <w:r w:rsidR="000E5E74">
        <w:rPr>
          <w:rFonts w:ascii="Calibri" w:hAnsi="Calibri" w:cs="Calibri"/>
        </w:rPr>
        <w:t>is based on</w:t>
      </w:r>
      <w:r>
        <w:rPr>
          <w:rFonts w:ascii="Calibri" w:hAnsi="Calibri" w:cs="Calibri"/>
        </w:rPr>
        <w:t xml:space="preserve"> the ES</w:t>
      </w:r>
      <w:r w:rsidR="00E041E9">
        <w:rPr>
          <w:rFonts w:ascii="Calibri" w:hAnsi="Calibri" w:cs="Calibri"/>
        </w:rPr>
        <w:t>R</w:t>
      </w:r>
      <w:r>
        <w:rPr>
          <w:rFonts w:ascii="Calibri" w:hAnsi="Calibri" w:cs="Calibri"/>
        </w:rPr>
        <w:t>S taxonomy</w:t>
      </w:r>
      <w:r w:rsidR="000E5E74">
        <w:rPr>
          <w:rFonts w:ascii="Calibri" w:hAnsi="Calibri" w:cs="Calibri"/>
        </w:rPr>
        <w:t>:</w:t>
      </w:r>
      <w:r w:rsidR="00C66EC0">
        <w:rPr>
          <w:rFonts w:ascii="Calibri" w:hAnsi="Calibri" w:cs="Calibri"/>
        </w:rPr>
        <w:t xml:space="preserve"> </w:t>
      </w:r>
      <w:bookmarkEnd w:id="0"/>
      <w:r w:rsidR="00A65761">
        <w:rPr>
          <w:rFonts w:ascii="Calibri" w:hAnsi="Calibri" w:cs="Calibri"/>
        </w:rPr>
        <w:fldChar w:fldCharType="begin"/>
      </w:r>
      <w:r w:rsidR="00A65761">
        <w:rPr>
          <w:rFonts w:ascii="Calibri" w:hAnsi="Calibri" w:cs="Calibri"/>
        </w:rPr>
        <w:instrText>HYPERLINK "</w:instrText>
      </w:r>
      <w:r w:rsidR="00A65761" w:rsidRPr="00A65761">
        <w:rPr>
          <w:rFonts w:ascii="Calibri" w:hAnsi="Calibri" w:cs="Calibri"/>
        </w:rPr>
        <w:instrText>https://www.efrag.org/News/Public-486/Public-consultation-on-the-Draft-XBRL-Taxonomy-for-ESRS-Set-1-</w:instrText>
      </w:r>
      <w:r w:rsidR="00A65761">
        <w:rPr>
          <w:rFonts w:ascii="Calibri" w:hAnsi="Calibri" w:cs="Calibri"/>
        </w:rPr>
        <w:instrText>"</w:instrText>
      </w:r>
      <w:r w:rsidR="00A65761">
        <w:rPr>
          <w:rFonts w:ascii="Calibri" w:hAnsi="Calibri" w:cs="Calibri"/>
        </w:rPr>
      </w:r>
      <w:r w:rsidR="00A65761">
        <w:rPr>
          <w:rFonts w:ascii="Calibri" w:hAnsi="Calibri" w:cs="Calibri"/>
        </w:rPr>
        <w:fldChar w:fldCharType="separate"/>
      </w:r>
      <w:r w:rsidR="00A65761" w:rsidRPr="00711B4B">
        <w:rPr>
          <w:rStyle w:val="Hipervnculo"/>
          <w:rFonts w:ascii="Calibri" w:hAnsi="Calibri" w:cs="Calibri"/>
        </w:rPr>
        <w:t>Draft-XBRL-Taxonomy-for-ESRS-Set-1-</w:t>
      </w:r>
      <w:r w:rsidR="00A65761">
        <w:rPr>
          <w:rFonts w:ascii="Calibri" w:hAnsi="Calibri" w:cs="Calibri"/>
        </w:rPr>
        <w:fldChar w:fldCharType="end"/>
      </w:r>
      <w:r w:rsidR="00A65761">
        <w:rPr>
          <w:rFonts w:ascii="Calibri" w:hAnsi="Calibri" w:cs="Calibri"/>
        </w:rPr>
        <w:t xml:space="preserve"> </w:t>
      </w:r>
    </w:p>
    <w:p w14:paraId="4D58B242" w14:textId="4E289B47" w:rsidR="00D45F77" w:rsidRDefault="009806C2" w:rsidP="00D44688">
      <w:pPr>
        <w:spacing w:after="120" w:line="240" w:lineRule="auto"/>
        <w:rPr>
          <w:rFonts w:ascii="Calibri" w:hAnsi="Calibri" w:cs="Calibri"/>
        </w:rPr>
      </w:pPr>
      <w:r>
        <w:rPr>
          <w:rFonts w:ascii="Calibri" w:hAnsi="Calibri" w:cs="Calibri"/>
        </w:rPr>
        <w:t xml:space="preserve">The </w:t>
      </w:r>
      <w:r w:rsidR="0036521E">
        <w:rPr>
          <w:rFonts w:ascii="Calibri" w:hAnsi="Calibri" w:cs="Calibri"/>
        </w:rPr>
        <w:t xml:space="preserve">input file should have </w:t>
      </w:r>
      <w:r w:rsidR="00B937CE">
        <w:rPr>
          <w:rFonts w:ascii="Calibri" w:hAnsi="Calibri" w:cs="Calibri"/>
        </w:rPr>
        <w:t xml:space="preserve">the </w:t>
      </w:r>
      <w:r w:rsidR="0093080C">
        <w:rPr>
          <w:rFonts w:ascii="Calibri" w:hAnsi="Calibri" w:cs="Calibri"/>
        </w:rPr>
        <w:t xml:space="preserve">XBRL </w:t>
      </w:r>
      <w:r>
        <w:rPr>
          <w:rFonts w:ascii="Calibri" w:hAnsi="Calibri" w:cs="Calibri"/>
        </w:rPr>
        <w:t xml:space="preserve">information for </w:t>
      </w:r>
      <w:r w:rsidR="00900ED3">
        <w:rPr>
          <w:rFonts w:ascii="Calibri" w:hAnsi="Calibri" w:cs="Calibri"/>
        </w:rPr>
        <w:t xml:space="preserve">each </w:t>
      </w:r>
      <w:r w:rsidR="00900ED3" w:rsidRPr="00F67F9B">
        <w:rPr>
          <w:rFonts w:ascii="Calibri" w:hAnsi="Calibri" w:cs="Calibri"/>
          <w:i/>
          <w:iCs/>
        </w:rPr>
        <w:t>fact</w:t>
      </w:r>
      <w:r w:rsidR="000B79F6">
        <w:rPr>
          <w:rFonts w:ascii="Calibri" w:hAnsi="Calibri" w:cs="Calibri"/>
        </w:rPr>
        <w:t xml:space="preserve"> </w:t>
      </w:r>
      <w:r w:rsidR="007700AF" w:rsidRPr="007700AF">
        <w:rPr>
          <w:rFonts w:ascii="Calibri" w:hAnsi="Calibri" w:cs="Calibri"/>
        </w:rPr>
        <w:t xml:space="preserve">coded </w:t>
      </w:r>
      <w:r w:rsidR="00674EAE">
        <w:rPr>
          <w:rFonts w:ascii="Calibri" w:hAnsi="Calibri" w:cs="Calibri"/>
        </w:rPr>
        <w:t xml:space="preserve">in the style attribute </w:t>
      </w:r>
      <w:r w:rsidR="00F67F9B">
        <w:rPr>
          <w:rFonts w:ascii="Calibri" w:hAnsi="Calibri" w:cs="Calibri"/>
        </w:rPr>
        <w:t xml:space="preserve">of </w:t>
      </w:r>
      <w:r w:rsidR="00822FB3">
        <w:rPr>
          <w:rFonts w:ascii="Calibri" w:hAnsi="Calibri" w:cs="Calibri"/>
        </w:rPr>
        <w:t>an</w:t>
      </w:r>
      <w:r w:rsidR="00F67F9B">
        <w:rPr>
          <w:rFonts w:ascii="Calibri" w:hAnsi="Calibri" w:cs="Calibri"/>
        </w:rPr>
        <w:t xml:space="preserve"> HTML element</w:t>
      </w:r>
      <w:r w:rsidR="00822FB3">
        <w:rPr>
          <w:rFonts w:ascii="Calibri" w:hAnsi="Calibri" w:cs="Calibri"/>
        </w:rPr>
        <w:t xml:space="preserve"> enveloping the </w:t>
      </w:r>
      <w:r w:rsidR="00822FB3" w:rsidRPr="00822FB3">
        <w:rPr>
          <w:rFonts w:ascii="Calibri" w:hAnsi="Calibri" w:cs="Calibri"/>
          <w:i/>
          <w:iCs/>
        </w:rPr>
        <w:t>fact</w:t>
      </w:r>
      <w:r w:rsidR="00822FB3">
        <w:rPr>
          <w:rFonts w:ascii="Calibri" w:hAnsi="Calibri" w:cs="Calibri"/>
        </w:rPr>
        <w:t xml:space="preserve">: </w:t>
      </w:r>
      <w:r w:rsidR="00B01343" w:rsidRPr="00B01343">
        <w:rPr>
          <w:rFonts w:ascii="Calibri" w:hAnsi="Calibri" w:cs="Calibri"/>
        </w:rPr>
        <w:t xml:space="preserve">&lt;div </w:t>
      </w:r>
      <w:bookmarkStart w:id="1" w:name="_Hlk160947230"/>
      <w:r w:rsidR="00B01343" w:rsidRPr="00B01343">
        <w:rPr>
          <w:rFonts w:ascii="Calibri" w:hAnsi="Calibri" w:cs="Calibri"/>
        </w:rPr>
        <w:t>style=”--conix-concept:</w:t>
      </w:r>
      <w:r w:rsidR="00B611C5">
        <w:rPr>
          <w:rFonts w:ascii="Calibri" w:hAnsi="Calibri" w:cs="Calibri"/>
        </w:rPr>
        <w:t>DisclosureOfGeneral</w:t>
      </w:r>
      <w:r w:rsidR="006851D0">
        <w:rPr>
          <w:rFonts w:ascii="Calibri" w:hAnsi="Calibri" w:cs="Calibri"/>
        </w:rPr>
        <w:t>;</w:t>
      </w:r>
      <w:r w:rsidR="00B01343" w:rsidRPr="00B01343">
        <w:rPr>
          <w:rFonts w:ascii="Calibri" w:hAnsi="Calibri" w:cs="Calibri"/>
        </w:rPr>
        <w:t>”&gt;</w:t>
      </w:r>
      <w:bookmarkEnd w:id="1"/>
      <w:r w:rsidR="00B01343" w:rsidRPr="00B01343">
        <w:rPr>
          <w:rFonts w:ascii="Calibri" w:hAnsi="Calibri" w:cs="Calibri"/>
        </w:rPr>
        <w:t xml:space="preserve">Loren Ipsum&lt;/div&gt;      </w:t>
      </w:r>
      <w:r w:rsidR="00F67F9B">
        <w:rPr>
          <w:rFonts w:ascii="Calibri" w:hAnsi="Calibri" w:cs="Calibri"/>
        </w:rPr>
        <w:t xml:space="preserve"> </w:t>
      </w:r>
    </w:p>
    <w:p w14:paraId="4D348686" w14:textId="3C36EBEB" w:rsidR="00EB7290" w:rsidRDefault="00BB1A72" w:rsidP="00D44688">
      <w:pPr>
        <w:spacing w:after="120" w:line="240" w:lineRule="auto"/>
        <w:rPr>
          <w:rFonts w:ascii="Calibri" w:hAnsi="Calibri" w:cs="Calibri"/>
        </w:rPr>
      </w:pPr>
      <w:r w:rsidRPr="00BB1A72">
        <w:rPr>
          <w:rFonts w:ascii="Calibri" w:hAnsi="Calibri" w:cs="Calibri"/>
        </w:rPr>
        <w:t>If the input file</w:t>
      </w:r>
      <w:r w:rsidR="00352676">
        <w:rPr>
          <w:rFonts w:ascii="Calibri" w:hAnsi="Calibri" w:cs="Calibri"/>
        </w:rPr>
        <w:t xml:space="preserve"> ha</w:t>
      </w:r>
      <w:r w:rsidR="00C76F57">
        <w:rPr>
          <w:rFonts w:ascii="Calibri" w:hAnsi="Calibri" w:cs="Calibri"/>
        </w:rPr>
        <w:t>s</w:t>
      </w:r>
      <w:r w:rsidR="00352676">
        <w:rPr>
          <w:rFonts w:ascii="Calibri" w:hAnsi="Calibri" w:cs="Calibri"/>
        </w:rPr>
        <w:t xml:space="preserve"> </w:t>
      </w:r>
      <w:r w:rsidRPr="00BB1A72">
        <w:rPr>
          <w:rFonts w:ascii="Calibri" w:hAnsi="Calibri" w:cs="Calibri"/>
        </w:rPr>
        <w:t xml:space="preserve">a </w:t>
      </w:r>
      <w:r w:rsidR="00352676" w:rsidRPr="007173BB">
        <w:rPr>
          <w:rFonts w:ascii="Calibri" w:hAnsi="Calibri" w:cs="Calibri"/>
          <w:i/>
          <w:iCs/>
        </w:rPr>
        <w:t>flat-like</w:t>
      </w:r>
      <w:r w:rsidR="00352676">
        <w:rPr>
          <w:rFonts w:ascii="Calibri" w:hAnsi="Calibri" w:cs="Calibri"/>
        </w:rPr>
        <w:t xml:space="preserve"> basic HTML</w:t>
      </w:r>
      <w:r w:rsidRPr="00BB1A72">
        <w:rPr>
          <w:rFonts w:ascii="Calibri" w:hAnsi="Calibri" w:cs="Calibri"/>
        </w:rPr>
        <w:t xml:space="preserve"> content, this converter will create a full XHTML </w:t>
      </w:r>
      <w:r w:rsidR="00B13850">
        <w:rPr>
          <w:rFonts w:ascii="Calibri" w:hAnsi="Calibri" w:cs="Calibri"/>
        </w:rPr>
        <w:t>file</w:t>
      </w:r>
      <w:r w:rsidRPr="00BB1A72">
        <w:rPr>
          <w:rFonts w:ascii="Calibri" w:hAnsi="Calibri" w:cs="Calibri"/>
        </w:rPr>
        <w:t>, using style attributes</w:t>
      </w:r>
      <w:r w:rsidR="000A50B3">
        <w:rPr>
          <w:rFonts w:ascii="Calibri" w:hAnsi="Calibri" w:cs="Calibri"/>
        </w:rPr>
        <w:t>:</w:t>
      </w:r>
      <w:r w:rsidRPr="00BB1A72">
        <w:rPr>
          <w:rFonts w:ascii="Calibri" w:hAnsi="Calibri" w:cs="Calibri"/>
        </w:rPr>
        <w:t xml:space="preserve"> &lt;div style=”--conix-</w:t>
      </w:r>
      <w:r w:rsidR="009A3EB4">
        <w:rPr>
          <w:rFonts w:ascii="Calibri" w:hAnsi="Calibri" w:cs="Calibri"/>
        </w:rPr>
        <w:t>Heading:16px:</w:t>
      </w:r>
      <w:r w:rsidRPr="00BB1A72">
        <w:rPr>
          <w:rFonts w:ascii="Calibri" w:hAnsi="Calibri" w:cs="Calibri"/>
        </w:rPr>
        <w:t>”&gt;[BP-1] General basis&lt;/div&gt;</w:t>
      </w:r>
    </w:p>
    <w:p w14:paraId="59277041" w14:textId="7F3A11D5" w:rsidR="00D52E2C" w:rsidRDefault="00963399" w:rsidP="000146D1">
      <w:pPr>
        <w:tabs>
          <w:tab w:val="left" w:pos="3180"/>
        </w:tabs>
        <w:spacing w:after="120" w:line="240" w:lineRule="auto"/>
        <w:rPr>
          <w:rFonts w:ascii="Calibri" w:hAnsi="Calibri" w:cs="Calibri"/>
        </w:rPr>
      </w:pPr>
      <w:r>
        <w:rPr>
          <w:rFonts w:ascii="Calibri" w:hAnsi="Calibri" w:cs="Calibri"/>
        </w:rPr>
        <w:t xml:space="preserve">The result </w:t>
      </w:r>
      <w:r w:rsidR="00104D12">
        <w:rPr>
          <w:rFonts w:ascii="Calibri" w:hAnsi="Calibri" w:cs="Calibri"/>
        </w:rPr>
        <w:t>of the conversion is provided as a file</w:t>
      </w:r>
      <w:r w:rsidR="00C46530">
        <w:rPr>
          <w:rFonts w:ascii="Calibri" w:hAnsi="Calibri" w:cs="Calibri"/>
        </w:rPr>
        <w:t>, with the Ok or the list of errors.</w:t>
      </w:r>
    </w:p>
    <w:p w14:paraId="03233D01" w14:textId="4BC18418" w:rsidR="00EB7290" w:rsidRDefault="00732E44" w:rsidP="000146D1">
      <w:pPr>
        <w:tabs>
          <w:tab w:val="left" w:pos="3180"/>
        </w:tabs>
        <w:spacing w:after="120" w:line="240" w:lineRule="auto"/>
        <w:rPr>
          <w:rFonts w:ascii="Calibri" w:hAnsi="Calibri" w:cs="Calibri"/>
        </w:rPr>
      </w:pPr>
      <w:r>
        <w:rPr>
          <w:rFonts w:ascii="Calibri" w:hAnsi="Calibri" w:cs="Calibri"/>
        </w:rPr>
        <w:t xml:space="preserve">The converter </w:t>
      </w:r>
      <w:r w:rsidR="00694814">
        <w:rPr>
          <w:rFonts w:ascii="Calibri" w:hAnsi="Calibri" w:cs="Calibri"/>
        </w:rPr>
        <w:t xml:space="preserve">is coded as a JavaScript </w:t>
      </w:r>
      <w:r w:rsidR="005B5DBA">
        <w:rPr>
          <w:rFonts w:ascii="Calibri" w:hAnsi="Calibri" w:cs="Calibri"/>
        </w:rPr>
        <w:t>/ Type</w:t>
      </w:r>
      <w:r w:rsidR="008B1305">
        <w:rPr>
          <w:rFonts w:ascii="Calibri" w:hAnsi="Calibri" w:cs="Calibri"/>
        </w:rPr>
        <w:t xml:space="preserve">Script </w:t>
      </w:r>
      <w:r w:rsidR="00694814">
        <w:rPr>
          <w:rFonts w:ascii="Calibri" w:hAnsi="Calibri" w:cs="Calibri"/>
        </w:rPr>
        <w:t>function</w:t>
      </w:r>
      <w:r w:rsidR="00CC4E7C">
        <w:rPr>
          <w:rFonts w:ascii="Calibri" w:hAnsi="Calibri" w:cs="Calibri"/>
        </w:rPr>
        <w:t>. The converter will run in</w:t>
      </w:r>
      <w:r w:rsidR="00094BE4">
        <w:rPr>
          <w:rFonts w:ascii="Calibri" w:hAnsi="Calibri" w:cs="Calibri"/>
        </w:rPr>
        <w:t xml:space="preserve"> the executable environment</w:t>
      </w:r>
      <w:r w:rsidR="00963399">
        <w:rPr>
          <w:rFonts w:ascii="Calibri" w:hAnsi="Calibri" w:cs="Calibri"/>
        </w:rPr>
        <w:t xml:space="preserve"> of the user</w:t>
      </w:r>
      <w:r w:rsidR="00094BE4">
        <w:rPr>
          <w:rFonts w:ascii="Calibri" w:hAnsi="Calibri" w:cs="Calibri"/>
        </w:rPr>
        <w:t>.</w:t>
      </w:r>
    </w:p>
    <w:p w14:paraId="0F77536A" w14:textId="7C801CBB" w:rsidR="00AB28B2" w:rsidRDefault="00C46530" w:rsidP="000146D1">
      <w:pPr>
        <w:tabs>
          <w:tab w:val="left" w:pos="3180"/>
        </w:tabs>
        <w:spacing w:after="120" w:line="240" w:lineRule="auto"/>
        <w:rPr>
          <w:rFonts w:ascii="Calibri" w:hAnsi="Calibri" w:cs="Calibri"/>
        </w:rPr>
      </w:pPr>
      <w:r>
        <w:rPr>
          <w:rFonts w:ascii="Calibri" w:hAnsi="Calibri" w:cs="Calibri"/>
        </w:rPr>
        <w:t xml:space="preserve">The converter </w:t>
      </w:r>
      <w:r w:rsidR="00D52E2C">
        <w:rPr>
          <w:rFonts w:ascii="Calibri" w:hAnsi="Calibri" w:cs="Calibri"/>
        </w:rPr>
        <w:t xml:space="preserve">requires a </w:t>
      </w:r>
      <w:r w:rsidR="0045318D">
        <w:rPr>
          <w:rFonts w:ascii="Calibri" w:hAnsi="Calibri" w:cs="Calibri"/>
        </w:rPr>
        <w:t>taxonomy</w:t>
      </w:r>
      <w:r w:rsidR="00D52E2C">
        <w:rPr>
          <w:rFonts w:ascii="Calibri" w:hAnsi="Calibri" w:cs="Calibri"/>
        </w:rPr>
        <w:t xml:space="preserve"> file</w:t>
      </w:r>
      <w:r w:rsidR="003F5494">
        <w:rPr>
          <w:rFonts w:ascii="Calibri" w:hAnsi="Calibri" w:cs="Calibri"/>
        </w:rPr>
        <w:t xml:space="preserve">, with </w:t>
      </w:r>
      <w:r w:rsidR="008C47C1">
        <w:rPr>
          <w:rFonts w:ascii="Calibri" w:hAnsi="Calibri" w:cs="Calibri"/>
        </w:rPr>
        <w:t xml:space="preserve">the </w:t>
      </w:r>
      <w:r w:rsidR="003F5494">
        <w:rPr>
          <w:rFonts w:ascii="Calibri" w:hAnsi="Calibri" w:cs="Calibri"/>
        </w:rPr>
        <w:t>metada</w:t>
      </w:r>
      <w:r w:rsidR="008C47C1">
        <w:rPr>
          <w:rFonts w:ascii="Calibri" w:hAnsi="Calibri" w:cs="Calibri"/>
        </w:rPr>
        <w:t>ta</w:t>
      </w:r>
      <w:r w:rsidR="003F5494">
        <w:rPr>
          <w:rFonts w:ascii="Calibri" w:hAnsi="Calibri" w:cs="Calibri"/>
        </w:rPr>
        <w:t xml:space="preserve"> required for the XBRL generation.</w:t>
      </w:r>
    </w:p>
    <w:p w14:paraId="5BD52ACA" w14:textId="77777777" w:rsidR="00AB28B2" w:rsidRDefault="00AB28B2" w:rsidP="000146D1">
      <w:pPr>
        <w:tabs>
          <w:tab w:val="left" w:pos="3180"/>
        </w:tabs>
        <w:spacing w:after="120" w:line="240" w:lineRule="auto"/>
        <w:rPr>
          <w:rFonts w:ascii="Calibri" w:hAnsi="Calibri" w:cs="Calibri"/>
        </w:rPr>
      </w:pPr>
    </w:p>
    <w:p w14:paraId="305D9D85" w14:textId="77777777" w:rsidR="00AB28B2" w:rsidRDefault="00AB28B2" w:rsidP="000146D1">
      <w:pPr>
        <w:tabs>
          <w:tab w:val="left" w:pos="3180"/>
        </w:tabs>
        <w:spacing w:after="120" w:line="240" w:lineRule="auto"/>
        <w:rPr>
          <w:rFonts w:ascii="Calibri" w:hAnsi="Calibri" w:cs="Calibri"/>
        </w:rPr>
      </w:pPr>
    </w:p>
    <w:p w14:paraId="6482DAC8" w14:textId="420F41EB" w:rsidR="00DF7988" w:rsidRDefault="00AB28B2" w:rsidP="00D44688">
      <w:pPr>
        <w:spacing w:after="120" w:line="240" w:lineRule="auto"/>
        <w:rPr>
          <w:rFonts w:ascii="Calibri" w:hAnsi="Calibri" w:cs="Calibri"/>
        </w:rPr>
      </w:pPr>
      <w:r>
        <w:rPr>
          <w:rFonts w:ascii="Calibri" w:hAnsi="Calibri" w:cs="Calibri"/>
          <w:noProof/>
        </w:rPr>
        <mc:AlternateContent>
          <mc:Choice Requires="wps">
            <w:drawing>
              <wp:anchor distT="0" distB="0" distL="114300" distR="114300" simplePos="0" relativeHeight="251658247" behindDoc="0" locked="0" layoutInCell="1" allowOverlap="1" wp14:anchorId="5E60B853" wp14:editId="5115AA43">
                <wp:simplePos x="0" y="0"/>
                <wp:positionH relativeFrom="column">
                  <wp:posOffset>2743200</wp:posOffset>
                </wp:positionH>
                <wp:positionV relativeFrom="paragraph">
                  <wp:posOffset>165100</wp:posOffset>
                </wp:positionV>
                <wp:extent cx="729615" cy="476250"/>
                <wp:effectExtent l="0" t="0" r="70485" b="57150"/>
                <wp:wrapNone/>
                <wp:docPr id="860086640" name="Straight Arrow Connector 6"/>
                <wp:cNvGraphicFramePr/>
                <a:graphic xmlns:a="http://schemas.openxmlformats.org/drawingml/2006/main">
                  <a:graphicData uri="http://schemas.microsoft.com/office/word/2010/wordprocessingShape">
                    <wps:wsp>
                      <wps:cNvCnPr/>
                      <wps:spPr>
                        <a:xfrm>
                          <a:off x="0" y="0"/>
                          <a:ext cx="72961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491BA0" id="_x0000_t32" coordsize="21600,21600" o:spt="32" o:oned="t" path="m,l21600,21600e" filled="f">
                <v:path arrowok="t" fillok="f" o:connecttype="none"/>
                <o:lock v:ext="edit" shapetype="t"/>
              </v:shapetype>
              <v:shape id="Straight Arrow Connector 6" o:spid="_x0000_s1026" type="#_x0000_t32" style="position:absolute;margin-left:3in;margin-top:13pt;width:57.45pt;height:37.5pt;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" strokecolor="#156082 [3204]" strokeweight=".5pt">
                <v:stroke endarrow="block" joinstyle="miter"/>
              </v:shape>
            </w:pict>
          </mc:Fallback>
        </mc:AlternateContent>
      </w:r>
      <w:r>
        <w:rPr>
          <w:rFonts w:ascii="Calibri" w:hAnsi="Calibri" w:cs="Calibri"/>
          <w:noProof/>
        </w:rPr>
        <mc:AlternateContent>
          <mc:Choice Requires="wps">
            <w:drawing>
              <wp:anchor distT="0" distB="0" distL="114300" distR="114300" simplePos="0" relativeHeight="251658246" behindDoc="0" locked="0" layoutInCell="1" allowOverlap="1" wp14:anchorId="2DF5CB7A" wp14:editId="21C2CD0A">
                <wp:simplePos x="0" y="0"/>
                <wp:positionH relativeFrom="column">
                  <wp:posOffset>2745105</wp:posOffset>
                </wp:positionH>
                <wp:positionV relativeFrom="paragraph">
                  <wp:posOffset>149860</wp:posOffset>
                </wp:positionV>
                <wp:extent cx="729615" cy="19050"/>
                <wp:effectExtent l="0" t="76200" r="32385" b="76200"/>
                <wp:wrapNone/>
                <wp:docPr id="178231699" name="Straight Arrow Connector 5"/>
                <wp:cNvGraphicFramePr/>
                <a:graphic xmlns:a="http://schemas.openxmlformats.org/drawingml/2006/main">
                  <a:graphicData uri="http://schemas.microsoft.com/office/word/2010/wordprocessingShape">
                    <wps:wsp>
                      <wps:cNvCnPr/>
                      <wps:spPr>
                        <a:xfrm flipV="1">
                          <a:off x="0" y="0"/>
                          <a:ext cx="72961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A6023E" id="Straight Arrow Connector 5" o:spid="_x0000_s1026" type="#_x0000_t32" style="position:absolute;margin-left:216.15pt;margin-top:11.8pt;width:57.45pt;height:1.5pt;flip:y;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" strokecolor="#156082 [3204]" strokeweight=".5pt">
                <v:stroke endarrow="block" joinstyle="miter"/>
              </v:shape>
            </w:pict>
          </mc:Fallback>
        </mc:AlternateContent>
      </w:r>
      <w:r>
        <w:rPr>
          <w:rFonts w:ascii="Calibri" w:hAnsi="Calibri" w:cs="Calibri"/>
          <w:noProof/>
        </w:rPr>
        <mc:AlternateContent>
          <mc:Choice Requires="wps">
            <w:drawing>
              <wp:anchor distT="0" distB="0" distL="114300" distR="114300" simplePos="0" relativeHeight="251658245" behindDoc="0" locked="0" layoutInCell="1" allowOverlap="1" wp14:anchorId="4ACDB16D" wp14:editId="7FC70A82">
                <wp:simplePos x="0" y="0"/>
                <wp:positionH relativeFrom="column">
                  <wp:posOffset>1196975</wp:posOffset>
                </wp:positionH>
                <wp:positionV relativeFrom="paragraph">
                  <wp:posOffset>146050</wp:posOffset>
                </wp:positionV>
                <wp:extent cx="784225" cy="7620"/>
                <wp:effectExtent l="0" t="57150" r="34925" b="87630"/>
                <wp:wrapNone/>
                <wp:docPr id="1051969079" name="Straight Arrow Connector 4"/>
                <wp:cNvGraphicFramePr/>
                <a:graphic xmlns:a="http://schemas.openxmlformats.org/drawingml/2006/main">
                  <a:graphicData uri="http://schemas.microsoft.com/office/word/2010/wordprocessingShape">
                    <wps:wsp>
                      <wps:cNvCnPr/>
                      <wps:spPr>
                        <a:xfrm>
                          <a:off x="0" y="0"/>
                          <a:ext cx="784225"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17AE18" id="Straight Arrow Connector 4" o:spid="_x0000_s1026" type="#_x0000_t32" style="position:absolute;margin-left:94.25pt;margin-top:11.5pt;width:61.75pt;height:.6pt;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" strokecolor="#156082 [3204]" strokeweight=".5pt">
                <v:stroke endarrow="block" joinstyle="miter"/>
              </v:shape>
            </w:pict>
          </mc:Fallback>
        </mc:AlternateContent>
      </w:r>
      <w:r w:rsidR="00423E27">
        <w:rPr>
          <w:rFonts w:ascii="Calibri" w:hAnsi="Calibri" w:cs="Calibri"/>
          <w:noProof/>
        </w:rPr>
        <mc:AlternateContent>
          <mc:Choice Requires="wps">
            <w:drawing>
              <wp:anchor distT="0" distB="0" distL="114300" distR="114300" simplePos="0" relativeHeight="251658241" behindDoc="0" locked="0" layoutInCell="1" allowOverlap="1" wp14:anchorId="5D6E6D16" wp14:editId="09710D3E">
                <wp:simplePos x="0" y="0"/>
                <wp:positionH relativeFrom="column">
                  <wp:posOffset>3444240</wp:posOffset>
                </wp:positionH>
                <wp:positionV relativeFrom="paragraph">
                  <wp:posOffset>37465</wp:posOffset>
                </wp:positionV>
                <wp:extent cx="914400" cy="274320"/>
                <wp:effectExtent l="0" t="0" r="28575" b="11430"/>
                <wp:wrapNone/>
                <wp:docPr id="1448361124" name="Text Box 2"/>
                <wp:cNvGraphicFramePr/>
                <a:graphic xmlns:a="http://schemas.openxmlformats.org/drawingml/2006/main">
                  <a:graphicData uri="http://schemas.microsoft.com/office/word/2010/wordprocessingShape">
                    <wps:wsp>
                      <wps:cNvSpPr txBox="1"/>
                      <wps:spPr>
                        <a:xfrm>
                          <a:off x="0" y="0"/>
                          <a:ext cx="914400" cy="274320"/>
                        </a:xfrm>
                        <a:prstGeom prst="rect">
                          <a:avLst/>
                        </a:prstGeom>
                        <a:solidFill>
                          <a:sysClr val="window" lastClr="FFFFFF"/>
                        </a:solidFill>
                        <a:ln w="6350">
                          <a:solidFill>
                            <a:prstClr val="black"/>
                          </a:solidFill>
                        </a:ln>
                      </wps:spPr>
                      <wps:txbx>
                        <w:txbxContent>
                          <w:p w14:paraId="6DE95571" w14:textId="5789F623" w:rsidR="00423E27" w:rsidRDefault="00AB28B2" w:rsidP="00423E27">
                            <w:r>
                              <w:t>Out</w:t>
                            </w:r>
                            <w:r w:rsidR="00423E27">
                              <w:t>put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6E6D16" id="_x0000_t202" coordsize="21600,21600" o:spt="202" path="m,l,21600r21600,l21600,xe">
                <v:stroke joinstyle="miter"/>
                <v:path gradientshapeok="t" o:connecttype="rect"/>
              </v:shapetype>
              <v:shape id="Text Box 2" o:spid="_x0000_s1026" type="#_x0000_t202" style="position:absolute;margin-left:271.2pt;margin-top:2.95pt;width:1in;height:21.6pt;z-index:251658241;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" fillcolor="window" strokeweight=".5pt">
                <v:textbox>
                  <w:txbxContent>
                    <w:p w14:paraId="6DE95571" w14:textId="5789F623" w:rsidR="00423E27" w:rsidRDefault="00AB28B2" w:rsidP="00423E27">
                      <w:r>
                        <w:t>Out</w:t>
                      </w:r>
                      <w:r w:rsidR="00423E27">
                        <w:t>put file</w:t>
                      </w:r>
                    </w:p>
                  </w:txbxContent>
                </v:textbox>
              </v:shape>
            </w:pict>
          </mc:Fallback>
        </mc:AlternateContent>
      </w:r>
      <w:r w:rsidR="00423E27">
        <w:rPr>
          <w:rFonts w:ascii="Calibri" w:hAnsi="Calibri" w:cs="Calibri"/>
          <w:noProof/>
        </w:rPr>
        <mc:AlternateContent>
          <mc:Choice Requires="wps">
            <w:drawing>
              <wp:anchor distT="0" distB="0" distL="114300" distR="114300" simplePos="0" relativeHeight="251658242" behindDoc="0" locked="0" layoutInCell="1" allowOverlap="1" wp14:anchorId="13A8034A" wp14:editId="2D5FE52A">
                <wp:simplePos x="0" y="0"/>
                <wp:positionH relativeFrom="column">
                  <wp:posOffset>1958340</wp:posOffset>
                </wp:positionH>
                <wp:positionV relativeFrom="paragraph">
                  <wp:posOffset>29845</wp:posOffset>
                </wp:positionV>
                <wp:extent cx="914400" cy="274320"/>
                <wp:effectExtent l="0" t="0" r="26035" b="11430"/>
                <wp:wrapNone/>
                <wp:docPr id="1490511394" name="Text Box 2"/>
                <wp:cNvGraphicFramePr/>
                <a:graphic xmlns:a="http://schemas.openxmlformats.org/drawingml/2006/main">
                  <a:graphicData uri="http://schemas.microsoft.com/office/word/2010/wordprocessingShape">
                    <wps:wsp>
                      <wps:cNvSpPr txBox="1"/>
                      <wps:spPr>
                        <a:xfrm>
                          <a:off x="0" y="0"/>
                          <a:ext cx="914400" cy="274320"/>
                        </a:xfrm>
                        <a:prstGeom prst="rect">
                          <a:avLst/>
                        </a:prstGeom>
                        <a:solidFill>
                          <a:sysClr val="window" lastClr="FFFFFF"/>
                        </a:solidFill>
                        <a:ln w="6350">
                          <a:solidFill>
                            <a:prstClr val="black"/>
                          </a:solidFill>
                        </a:ln>
                      </wps:spPr>
                      <wps:txbx>
                        <w:txbxContent>
                          <w:p w14:paraId="585310CE" w14:textId="559C4DBA" w:rsidR="00423E27" w:rsidRDefault="00423E27" w:rsidP="00423E27">
                            <w:r>
                              <w:t>Converter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A8034A" id="_x0000_s1027" type="#_x0000_t202" style="position:absolute;margin-left:154.2pt;margin-top:2.35pt;width:1in;height:21.6pt;z-index:25165824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" fillcolor="window" strokeweight=".5pt">
                <v:textbox>
                  <w:txbxContent>
                    <w:p w14:paraId="585310CE" w14:textId="559C4DBA" w:rsidR="00423E27" w:rsidRDefault="00423E27" w:rsidP="00423E27">
                      <w:r>
                        <w:t>Converter</w:t>
                      </w:r>
                    </w:p>
                  </w:txbxContent>
                </v:textbox>
              </v:shape>
            </w:pict>
          </mc:Fallback>
        </mc:AlternateContent>
      </w:r>
      <w:r w:rsidR="00423E27">
        <w:rPr>
          <w:rFonts w:ascii="Calibri" w:hAnsi="Calibri" w:cs="Calibri"/>
          <w:noProof/>
        </w:rPr>
        <mc:AlternateContent>
          <mc:Choice Requires="wps">
            <w:drawing>
              <wp:anchor distT="0" distB="0" distL="114300" distR="114300" simplePos="0" relativeHeight="251658240" behindDoc="0" locked="0" layoutInCell="1" allowOverlap="1" wp14:anchorId="38B06346" wp14:editId="1DA758C9">
                <wp:simplePos x="0" y="0"/>
                <wp:positionH relativeFrom="column">
                  <wp:posOffset>480060</wp:posOffset>
                </wp:positionH>
                <wp:positionV relativeFrom="paragraph">
                  <wp:posOffset>25400</wp:posOffset>
                </wp:positionV>
                <wp:extent cx="914400" cy="274320"/>
                <wp:effectExtent l="0" t="0" r="26035" b="11430"/>
                <wp:wrapNone/>
                <wp:docPr id="163670110" name="Text Box 2"/>
                <wp:cNvGraphicFramePr/>
                <a:graphic xmlns:a="http://schemas.openxmlformats.org/drawingml/2006/main">
                  <a:graphicData uri="http://schemas.microsoft.com/office/word/2010/wordprocessingShape">
                    <wps:wsp>
                      <wps:cNvSpPr txBox="1"/>
                      <wps:spPr>
                        <a:xfrm>
                          <a:off x="0" y="0"/>
                          <a:ext cx="914400" cy="274320"/>
                        </a:xfrm>
                        <a:prstGeom prst="rect">
                          <a:avLst/>
                        </a:prstGeom>
                        <a:solidFill>
                          <a:schemeClr val="lt1"/>
                        </a:solidFill>
                        <a:ln w="6350">
                          <a:solidFill>
                            <a:prstClr val="black"/>
                          </a:solidFill>
                        </a:ln>
                      </wps:spPr>
                      <wps:txbx>
                        <w:txbxContent>
                          <w:p w14:paraId="0221BDF7" w14:textId="032370A5" w:rsidR="00E90C95" w:rsidRDefault="00E90C95">
                            <w:r>
                              <w:t>Input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06346" id="_x0000_s1028" type="#_x0000_t202" style="position:absolute;margin-left:37.8pt;margin-top:2pt;width:1in;height:21.6pt;z-index:2516582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" fillcolor="white [3201]" strokeweight=".5pt">
                <v:textbox>
                  <w:txbxContent>
                    <w:p w14:paraId="0221BDF7" w14:textId="032370A5" w:rsidR="00E90C95" w:rsidRDefault="00E90C95">
                      <w:r>
                        <w:t>Input file</w:t>
                      </w:r>
                    </w:p>
                  </w:txbxContent>
                </v:textbox>
              </v:shape>
            </w:pict>
          </mc:Fallback>
        </mc:AlternateContent>
      </w:r>
    </w:p>
    <w:p w14:paraId="049F9EBD" w14:textId="35980315" w:rsidR="00DF7988" w:rsidRDefault="00AB28B2" w:rsidP="00D44688">
      <w:pPr>
        <w:spacing w:after="120" w:line="240" w:lineRule="auto"/>
        <w:rPr>
          <w:rFonts w:ascii="Calibri" w:hAnsi="Calibri" w:cs="Calibri"/>
        </w:rPr>
      </w:pPr>
      <w:r>
        <w:rPr>
          <w:rFonts w:ascii="Calibri" w:hAnsi="Calibri" w:cs="Calibri"/>
          <w:noProof/>
        </w:rPr>
        <mc:AlternateContent>
          <mc:Choice Requires="wps">
            <w:drawing>
              <wp:anchor distT="0" distB="0" distL="114300" distR="114300" simplePos="0" relativeHeight="251658248" behindDoc="0" locked="0" layoutInCell="1" allowOverlap="1" wp14:anchorId="23BB17BE" wp14:editId="4DCA3C04">
                <wp:simplePos x="0" y="0"/>
                <wp:positionH relativeFrom="column">
                  <wp:posOffset>2362200</wp:posOffset>
                </wp:positionH>
                <wp:positionV relativeFrom="paragraph">
                  <wp:posOffset>29210</wp:posOffset>
                </wp:positionV>
                <wp:extent cx="0" cy="243840"/>
                <wp:effectExtent l="76200" t="38100" r="57150" b="22860"/>
                <wp:wrapNone/>
                <wp:docPr id="1734518401" name="Straight Arrow Connector 8"/>
                <wp:cNvGraphicFramePr/>
                <a:graphic xmlns:a="http://schemas.openxmlformats.org/drawingml/2006/main">
                  <a:graphicData uri="http://schemas.microsoft.com/office/word/2010/wordprocessingShape">
                    <wps:wsp>
                      <wps:cNvCnPr/>
                      <wps:spPr>
                        <a:xfrm flipV="1">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20101" id="Straight Arrow Connector 8" o:spid="_x0000_s1026" type="#_x0000_t32" style="position:absolute;margin-left:186pt;margin-top:2.3pt;width:0;height:19.2pt;flip:y;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" strokecolor="#156082 [3204]" strokeweight=".5pt">
                <v:stroke endarrow="block" joinstyle="miter"/>
              </v:shape>
            </w:pict>
          </mc:Fallback>
        </mc:AlternateContent>
      </w:r>
      <w:r w:rsidR="005E0AA8">
        <w:rPr>
          <w:rFonts w:ascii="Calibri" w:hAnsi="Calibri" w:cs="Calibri"/>
          <w:noProof/>
        </w:rPr>
        <mc:AlternateContent>
          <mc:Choice Requires="wps">
            <w:drawing>
              <wp:anchor distT="0" distB="0" distL="114300" distR="114300" simplePos="0" relativeHeight="251658244" behindDoc="0" locked="0" layoutInCell="1" allowOverlap="1" wp14:anchorId="69535A7B" wp14:editId="79E1BE63">
                <wp:simplePos x="0" y="0"/>
                <wp:positionH relativeFrom="column">
                  <wp:posOffset>3451860</wp:posOffset>
                </wp:positionH>
                <wp:positionV relativeFrom="paragraph">
                  <wp:posOffset>243840</wp:posOffset>
                </wp:positionV>
                <wp:extent cx="746760" cy="320040"/>
                <wp:effectExtent l="0" t="0" r="15240" b="22860"/>
                <wp:wrapNone/>
                <wp:docPr id="678103757" name="Flowchart: Document 3"/>
                <wp:cNvGraphicFramePr/>
                <a:graphic xmlns:a="http://schemas.openxmlformats.org/drawingml/2006/main">
                  <a:graphicData uri="http://schemas.microsoft.com/office/word/2010/wordprocessingShape">
                    <wps:wsp>
                      <wps:cNvSpPr/>
                      <wps:spPr>
                        <a:xfrm>
                          <a:off x="0" y="0"/>
                          <a:ext cx="746760" cy="320040"/>
                        </a:xfrm>
                        <a:prstGeom prst="flowChartDocumen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EA25332" w14:textId="7ECF8301" w:rsidR="005E0AA8" w:rsidRPr="006A0DFD" w:rsidRDefault="006A0DFD" w:rsidP="005E0AA8">
                            <w:pPr>
                              <w:jc w:val="center"/>
                              <w:rPr>
                                <w:color w:val="000000" w:themeColor="text1"/>
                              </w:rPr>
                            </w:pPr>
                            <w:r w:rsidRPr="006A0DFD">
                              <w:rPr>
                                <w:color w:val="000000" w:themeColor="text1"/>
                              </w:rPr>
                              <w:t>OK/Errors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535A7B"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 o:spid="_x0000_s1029" type="#_x0000_t114" style="position:absolute;margin-left:271.8pt;margin-top:19.2pt;width:58.8pt;height:25.2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" filled="f" strokecolor="#030e13 [484]" strokeweight="1pt">
                <v:textbox>
                  <w:txbxContent>
                    <w:p w14:paraId="7EA25332" w14:textId="7ECF8301" w:rsidR="005E0AA8" w:rsidRPr="006A0DFD" w:rsidRDefault="006A0DFD" w:rsidP="005E0AA8">
                      <w:pPr>
                        <w:jc w:val="center"/>
                        <w:rPr>
                          <w:color w:val="000000" w:themeColor="text1"/>
                        </w:rPr>
                      </w:pPr>
                      <w:r w:rsidRPr="006A0DFD">
                        <w:rPr>
                          <w:color w:val="000000" w:themeColor="text1"/>
                        </w:rPr>
                        <w:t>OK/Errors</w:t>
                      </w:r>
                    </w:p>
                  </w:txbxContent>
                </v:textbox>
              </v:shape>
            </w:pict>
          </mc:Fallback>
        </mc:AlternateContent>
      </w:r>
    </w:p>
    <w:p w14:paraId="6A2F93E3" w14:textId="5A5FC369" w:rsidR="00DF7988" w:rsidRDefault="00423E27" w:rsidP="00D44688">
      <w:pPr>
        <w:spacing w:after="120" w:line="240" w:lineRule="auto"/>
        <w:rPr>
          <w:rFonts w:ascii="Calibri" w:hAnsi="Calibri" w:cs="Calibri"/>
        </w:rPr>
      </w:pPr>
      <w:r>
        <w:rPr>
          <w:rFonts w:ascii="Calibri" w:hAnsi="Calibri" w:cs="Calibri"/>
          <w:noProof/>
        </w:rPr>
        <mc:AlternateContent>
          <mc:Choice Requires="wps">
            <w:drawing>
              <wp:anchor distT="0" distB="0" distL="114300" distR="114300" simplePos="0" relativeHeight="251658243" behindDoc="0" locked="0" layoutInCell="1" allowOverlap="1" wp14:anchorId="23281040" wp14:editId="7CD7BE4E">
                <wp:simplePos x="0" y="0"/>
                <wp:positionH relativeFrom="column">
                  <wp:posOffset>1981200</wp:posOffset>
                </wp:positionH>
                <wp:positionV relativeFrom="paragraph">
                  <wp:posOffset>7620</wp:posOffset>
                </wp:positionV>
                <wp:extent cx="914400" cy="274320"/>
                <wp:effectExtent l="0" t="0" r="26035" b="11430"/>
                <wp:wrapNone/>
                <wp:docPr id="1812901717" name="Text Box 2"/>
                <wp:cNvGraphicFramePr/>
                <a:graphic xmlns:a="http://schemas.openxmlformats.org/drawingml/2006/main">
                  <a:graphicData uri="http://schemas.microsoft.com/office/word/2010/wordprocessingShape">
                    <wps:wsp>
                      <wps:cNvSpPr txBox="1"/>
                      <wps:spPr>
                        <a:xfrm>
                          <a:off x="0" y="0"/>
                          <a:ext cx="914400" cy="274320"/>
                        </a:xfrm>
                        <a:prstGeom prst="rect">
                          <a:avLst/>
                        </a:prstGeom>
                        <a:solidFill>
                          <a:sysClr val="window" lastClr="FFFFFF"/>
                        </a:solidFill>
                        <a:ln w="6350">
                          <a:solidFill>
                            <a:prstClr val="black"/>
                          </a:solidFill>
                        </a:ln>
                      </wps:spPr>
                      <wps:txbx>
                        <w:txbxContent>
                          <w:p w14:paraId="1839B58C" w14:textId="62269863" w:rsidR="00423E27" w:rsidRDefault="00AB28B2" w:rsidP="00423E27">
                            <w:r>
                              <w:t>Taxonomy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281040" id="_x0000_s1030" type="#_x0000_t202" style="position:absolute;margin-left:156pt;margin-top:.6pt;width:1in;height:21.6pt;z-index:251658243;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" fillcolor="window" strokeweight=".5pt">
                <v:textbox>
                  <w:txbxContent>
                    <w:p w14:paraId="1839B58C" w14:textId="62269863" w:rsidR="00423E27" w:rsidRDefault="00AB28B2" w:rsidP="00423E27">
                      <w:r>
                        <w:t>Taxonomy</w:t>
                      </w:r>
                    </w:p>
                  </w:txbxContent>
                </v:textbox>
              </v:shape>
            </w:pict>
          </mc:Fallback>
        </mc:AlternateContent>
      </w:r>
    </w:p>
    <w:p w14:paraId="53B94FAD" w14:textId="77777777" w:rsidR="00EB7290" w:rsidRDefault="00EB7290" w:rsidP="00D44688">
      <w:pPr>
        <w:spacing w:after="120" w:line="240" w:lineRule="auto"/>
        <w:rPr>
          <w:rFonts w:ascii="Calibri" w:hAnsi="Calibri" w:cs="Calibri"/>
        </w:rPr>
      </w:pPr>
    </w:p>
    <w:p w14:paraId="4EF099F6" w14:textId="77777777" w:rsidR="00EC7402" w:rsidRDefault="00EC7402">
      <w:pPr>
        <w:rPr>
          <w:rFonts w:ascii="Calibri" w:hAnsi="Calibri" w:cs="Calibri"/>
          <w:b/>
          <w:bCs/>
        </w:rPr>
      </w:pPr>
      <w:r>
        <w:rPr>
          <w:rFonts w:ascii="Calibri" w:hAnsi="Calibri" w:cs="Calibri"/>
          <w:b/>
          <w:bCs/>
        </w:rPr>
        <w:br w:type="page"/>
      </w:r>
    </w:p>
    <w:p w14:paraId="0D43E89A" w14:textId="1098BF53" w:rsidR="00B611C5" w:rsidRPr="00B611C5" w:rsidRDefault="00B611C5" w:rsidP="00D44688">
      <w:pPr>
        <w:spacing w:after="120" w:line="240" w:lineRule="auto"/>
        <w:rPr>
          <w:rFonts w:ascii="Calibri" w:hAnsi="Calibri" w:cs="Calibri"/>
          <w:b/>
          <w:bCs/>
        </w:rPr>
      </w:pPr>
      <w:r w:rsidRPr="00B611C5">
        <w:rPr>
          <w:rFonts w:ascii="Calibri" w:hAnsi="Calibri" w:cs="Calibri"/>
          <w:b/>
          <w:bCs/>
        </w:rPr>
        <w:lastRenderedPageBreak/>
        <w:t>XBRL metadata</w:t>
      </w:r>
      <w:r w:rsidR="00EC7402">
        <w:rPr>
          <w:rFonts w:ascii="Calibri" w:hAnsi="Calibri" w:cs="Calibri"/>
          <w:b/>
          <w:bCs/>
        </w:rPr>
        <w:t xml:space="preserve"> and datapoints</w:t>
      </w:r>
      <w:r w:rsidRPr="00B611C5">
        <w:rPr>
          <w:rFonts w:ascii="Calibri" w:hAnsi="Calibri" w:cs="Calibri"/>
          <w:b/>
          <w:bCs/>
        </w:rPr>
        <w:t>:</w:t>
      </w:r>
    </w:p>
    <w:p w14:paraId="73E39473" w14:textId="5EE188A4" w:rsidR="00EE6551" w:rsidRDefault="00EF4545" w:rsidP="00D44688">
      <w:pPr>
        <w:spacing w:after="120" w:line="240" w:lineRule="auto"/>
        <w:rPr>
          <w:rFonts w:ascii="Calibri" w:hAnsi="Calibri" w:cs="Calibri"/>
        </w:rPr>
      </w:pPr>
      <w:r>
        <w:rPr>
          <w:rFonts w:ascii="Calibri" w:hAnsi="Calibri" w:cs="Calibri"/>
        </w:rPr>
        <w:t xml:space="preserve">The </w:t>
      </w:r>
      <w:r w:rsidR="00357693">
        <w:rPr>
          <w:rFonts w:ascii="Calibri" w:hAnsi="Calibri" w:cs="Calibri"/>
        </w:rPr>
        <w:t xml:space="preserve">explanations of the </w:t>
      </w:r>
      <w:r>
        <w:rPr>
          <w:rFonts w:ascii="Calibri" w:hAnsi="Calibri" w:cs="Calibri"/>
        </w:rPr>
        <w:t xml:space="preserve">XBRL metadata for ESRS </w:t>
      </w:r>
      <w:r w:rsidR="00357693">
        <w:rPr>
          <w:rFonts w:ascii="Calibri" w:hAnsi="Calibri" w:cs="Calibri"/>
        </w:rPr>
        <w:t>and Article 8 can be found at</w:t>
      </w:r>
      <w:r w:rsidR="00D33922">
        <w:rPr>
          <w:rFonts w:ascii="Calibri" w:hAnsi="Calibri" w:cs="Calibri"/>
        </w:rPr>
        <w:t>:</w:t>
      </w:r>
    </w:p>
    <w:p w14:paraId="6BB807D1" w14:textId="1DC494EE" w:rsidR="00D33922" w:rsidRDefault="00EA3AC5" w:rsidP="00D44688">
      <w:pPr>
        <w:spacing w:after="120" w:line="240" w:lineRule="auto"/>
        <w:rPr>
          <w:rFonts w:ascii="Calibri" w:hAnsi="Calibri" w:cs="Calibri"/>
        </w:rPr>
      </w:pPr>
      <w:hyperlink r:id="rId8" w:history="1">
        <w:r w:rsidR="00D220B7" w:rsidRPr="00D220B7">
          <w:rPr>
            <w:rStyle w:val="Hipervnculo"/>
            <w:rFonts w:ascii="Calibri" w:hAnsi="Calibri" w:cs="Calibri"/>
          </w:rPr>
          <w:t>Draft XBRL ESRS Set 1 – Explanatory Note and Basis for Conclusions (PDF)</w:t>
        </w:r>
      </w:hyperlink>
      <w:r w:rsidR="00D220B7">
        <w:rPr>
          <w:rFonts w:ascii="Calibri" w:hAnsi="Calibri" w:cs="Calibri"/>
        </w:rPr>
        <w:t xml:space="preserve"> (65 pages)</w:t>
      </w:r>
    </w:p>
    <w:p w14:paraId="1487E733" w14:textId="03D0FFE6" w:rsidR="00D220B7" w:rsidRDefault="00EA3AC5" w:rsidP="00D44688">
      <w:pPr>
        <w:spacing w:after="120" w:line="240" w:lineRule="auto"/>
        <w:rPr>
          <w:rFonts w:ascii="Calibri" w:hAnsi="Calibri" w:cs="Calibri"/>
        </w:rPr>
      </w:pPr>
      <w:hyperlink r:id="rId9" w:history="1">
        <w:r w:rsidR="00BF409F" w:rsidRPr="00BF409F">
          <w:rPr>
            <w:rStyle w:val="Hipervnculo"/>
            <w:rFonts w:ascii="Calibri" w:hAnsi="Calibri" w:cs="Calibri"/>
          </w:rPr>
          <w:t>Draft XBRL Article 8 – Explanatory Note and Basis for Conclusions (PDF)</w:t>
        </w:r>
      </w:hyperlink>
      <w:r w:rsidR="00BF409F">
        <w:rPr>
          <w:rFonts w:ascii="Calibri" w:hAnsi="Calibri" w:cs="Calibri"/>
        </w:rPr>
        <w:t xml:space="preserve"> </w:t>
      </w:r>
      <w:r w:rsidR="00003179">
        <w:rPr>
          <w:rFonts w:ascii="Calibri" w:hAnsi="Calibri" w:cs="Calibri"/>
        </w:rPr>
        <w:t xml:space="preserve"> (24 pages)</w:t>
      </w:r>
    </w:p>
    <w:p w14:paraId="0EEFFECF" w14:textId="28EA9C53" w:rsidR="00C30C0E" w:rsidRDefault="00C30C0E" w:rsidP="00D44688">
      <w:pPr>
        <w:spacing w:after="120" w:line="240" w:lineRule="auto"/>
        <w:rPr>
          <w:rFonts w:ascii="Calibri" w:hAnsi="Calibri" w:cs="Calibri"/>
        </w:rPr>
      </w:pPr>
      <w:r>
        <w:rPr>
          <w:rFonts w:ascii="Calibri" w:hAnsi="Calibri" w:cs="Calibri"/>
        </w:rPr>
        <w:t xml:space="preserve">In more practical terms, </w:t>
      </w:r>
      <w:r w:rsidR="0087596C">
        <w:rPr>
          <w:rFonts w:ascii="Calibri" w:hAnsi="Calibri" w:cs="Calibri"/>
        </w:rPr>
        <w:t>what is required are the respective Taxonomy Illustrated (Excel files):</w:t>
      </w:r>
    </w:p>
    <w:p w14:paraId="575E7686" w14:textId="643B8DD0" w:rsidR="0087596C" w:rsidRDefault="00EA3AC5" w:rsidP="00D44688">
      <w:pPr>
        <w:spacing w:after="120" w:line="240" w:lineRule="auto"/>
        <w:rPr>
          <w:rFonts w:ascii="Calibri" w:hAnsi="Calibri" w:cs="Calibri"/>
        </w:rPr>
      </w:pPr>
      <w:hyperlink r:id="rId10" w:history="1">
        <w:r w:rsidR="001B723D" w:rsidRPr="00B05630">
          <w:rPr>
            <w:rStyle w:val="Hipervnculo"/>
            <w:rFonts w:ascii="Calibri" w:hAnsi="Calibri" w:cs="Calibri"/>
          </w:rPr>
          <w:t>Annex 1 to the Explanatory Note – XBRL ESRS Set 1 Taxonomy illustrated (Excel)</w:t>
        </w:r>
      </w:hyperlink>
    </w:p>
    <w:p w14:paraId="45588C98" w14:textId="5AFD796D" w:rsidR="008B3023" w:rsidRPr="000C713E" w:rsidRDefault="00EA3AC5" w:rsidP="00D44688">
      <w:pPr>
        <w:spacing w:after="120" w:line="240" w:lineRule="auto"/>
        <w:rPr>
          <w:rFonts w:ascii="Calibri" w:hAnsi="Calibri" w:cs="Calibri"/>
          <w:color w:val="467886" w:themeColor="hyperlink"/>
          <w:u w:val="single"/>
        </w:rPr>
      </w:pPr>
      <w:hyperlink r:id="rId11" w:history="1">
        <w:r w:rsidR="001B723D" w:rsidRPr="00D91468">
          <w:rPr>
            <w:rStyle w:val="Hipervnculo"/>
            <w:rFonts w:ascii="Calibri" w:hAnsi="Calibri" w:cs="Calibri"/>
          </w:rPr>
          <w:t>Annex 1 to the Explanatory Note – Article 8 Taxonomy illustrated (Excel)</w:t>
        </w:r>
      </w:hyperlink>
    </w:p>
    <w:p w14:paraId="4B20671D" w14:textId="2C511A43" w:rsidR="00247230" w:rsidRDefault="000C713E" w:rsidP="00D44688">
      <w:pPr>
        <w:spacing w:after="120" w:line="240" w:lineRule="auto"/>
        <w:rPr>
          <w:rFonts w:ascii="Calibri" w:hAnsi="Calibri" w:cs="Calibri"/>
          <w:i/>
          <w:iCs/>
        </w:rPr>
      </w:pPr>
      <w:r>
        <w:rPr>
          <w:rFonts w:ascii="Calibri" w:hAnsi="Calibri" w:cs="Calibri"/>
        </w:rPr>
        <w:t xml:space="preserve">See also </w:t>
      </w:r>
      <w:r w:rsidR="001776C4">
        <w:rPr>
          <w:rFonts w:ascii="Calibri" w:hAnsi="Calibri" w:cs="Calibri"/>
        </w:rPr>
        <w:t xml:space="preserve">commercial products as </w:t>
      </w:r>
      <w:r w:rsidRPr="001776C4">
        <w:rPr>
          <w:rFonts w:ascii="Calibri" w:hAnsi="Calibri" w:cs="Calibri"/>
          <w:i/>
          <w:iCs/>
        </w:rPr>
        <w:t>ESRS Public Draft Taxonomy Presentation Template</w:t>
      </w:r>
    </w:p>
    <w:p w14:paraId="6605A375" w14:textId="77777777" w:rsidR="001776C4" w:rsidRDefault="001776C4" w:rsidP="00D44688">
      <w:pPr>
        <w:spacing w:after="120" w:line="240" w:lineRule="auto"/>
        <w:rPr>
          <w:rFonts w:ascii="Calibri" w:hAnsi="Calibri" w:cs="Calibri"/>
        </w:rPr>
      </w:pPr>
    </w:p>
    <w:p w14:paraId="43C38EFE" w14:textId="4D7FC271" w:rsidR="00257B77" w:rsidRDefault="00BA6234" w:rsidP="00D44688">
      <w:pPr>
        <w:spacing w:after="120" w:line="240" w:lineRule="auto"/>
        <w:rPr>
          <w:rFonts w:ascii="Calibri" w:hAnsi="Calibri" w:cs="Calibri"/>
        </w:rPr>
      </w:pPr>
      <w:r>
        <w:rPr>
          <w:rFonts w:ascii="Calibri" w:hAnsi="Calibri" w:cs="Calibri"/>
        </w:rPr>
        <w:t xml:space="preserve">Each </w:t>
      </w:r>
      <w:r w:rsidRPr="00BA6234">
        <w:rPr>
          <w:rFonts w:ascii="Calibri" w:hAnsi="Calibri" w:cs="Calibri"/>
          <w:i/>
          <w:iCs/>
        </w:rPr>
        <w:t>fact</w:t>
      </w:r>
      <w:r>
        <w:rPr>
          <w:rFonts w:ascii="Calibri" w:hAnsi="Calibri" w:cs="Calibri"/>
        </w:rPr>
        <w:t xml:space="preserve"> is </w:t>
      </w:r>
      <w:r w:rsidR="00247230">
        <w:rPr>
          <w:rFonts w:ascii="Calibri" w:hAnsi="Calibri" w:cs="Calibri"/>
        </w:rPr>
        <w:t>tagged</w:t>
      </w:r>
      <w:r>
        <w:rPr>
          <w:rFonts w:ascii="Calibri" w:hAnsi="Calibri" w:cs="Calibri"/>
        </w:rPr>
        <w:t xml:space="preserve"> by a unique </w:t>
      </w:r>
      <w:r w:rsidRPr="00BA6234">
        <w:rPr>
          <w:rFonts w:ascii="Calibri" w:hAnsi="Calibri" w:cs="Calibri"/>
          <w:i/>
          <w:iCs/>
        </w:rPr>
        <w:t>datapoint</w:t>
      </w:r>
      <w:r>
        <w:rPr>
          <w:rFonts w:ascii="Calibri" w:hAnsi="Calibri" w:cs="Calibri"/>
        </w:rPr>
        <w:t xml:space="preserve">. </w:t>
      </w:r>
      <w:r w:rsidR="006828B4">
        <w:rPr>
          <w:rFonts w:ascii="Calibri" w:hAnsi="Calibri" w:cs="Calibri"/>
        </w:rPr>
        <w:t xml:space="preserve">The </w:t>
      </w:r>
      <w:r w:rsidR="006828B4" w:rsidRPr="00EC653A">
        <w:rPr>
          <w:rFonts w:ascii="Calibri" w:hAnsi="Calibri" w:cs="Calibri"/>
          <w:i/>
          <w:iCs/>
        </w:rPr>
        <w:t>datapoint</w:t>
      </w:r>
      <w:r w:rsidR="006828B4">
        <w:rPr>
          <w:rFonts w:ascii="Calibri" w:hAnsi="Calibri" w:cs="Calibri"/>
        </w:rPr>
        <w:t xml:space="preserve"> </w:t>
      </w:r>
      <w:r w:rsidR="00247230">
        <w:rPr>
          <w:rFonts w:ascii="Calibri" w:hAnsi="Calibri" w:cs="Calibri"/>
        </w:rPr>
        <w:t>tag</w:t>
      </w:r>
      <w:r w:rsidR="006828B4">
        <w:rPr>
          <w:rFonts w:ascii="Calibri" w:hAnsi="Calibri" w:cs="Calibri"/>
        </w:rPr>
        <w:t xml:space="preserve"> is a com</w:t>
      </w:r>
      <w:r w:rsidR="00EC653A">
        <w:rPr>
          <w:rFonts w:ascii="Calibri" w:hAnsi="Calibri" w:cs="Calibri"/>
        </w:rPr>
        <w:t>bination of:</w:t>
      </w:r>
    </w:p>
    <w:p w14:paraId="3854ADFD" w14:textId="38DBB9CA" w:rsidR="00462922" w:rsidRPr="000C7847" w:rsidRDefault="00DD504E" w:rsidP="000C7847">
      <w:pPr>
        <w:pStyle w:val="Prrafodelista"/>
        <w:numPr>
          <w:ilvl w:val="0"/>
          <w:numId w:val="1"/>
        </w:numPr>
        <w:spacing w:after="120" w:line="240" w:lineRule="auto"/>
        <w:rPr>
          <w:rFonts w:ascii="Calibri" w:hAnsi="Calibri" w:cs="Calibri"/>
        </w:rPr>
      </w:pPr>
      <w:r w:rsidRPr="000C7847">
        <w:rPr>
          <w:rFonts w:ascii="Calibri" w:hAnsi="Calibri" w:cs="Calibri"/>
        </w:rPr>
        <w:t>Concept</w:t>
      </w:r>
      <w:r w:rsidR="00A91E76">
        <w:rPr>
          <w:rFonts w:ascii="Calibri" w:hAnsi="Calibri" w:cs="Calibri"/>
        </w:rPr>
        <w:t xml:space="preserve"> (mandatory)</w:t>
      </w:r>
    </w:p>
    <w:p w14:paraId="77FAA9E6" w14:textId="44BA98CE" w:rsidR="006161FB" w:rsidRPr="000C7847" w:rsidRDefault="006161FB" w:rsidP="000C7847">
      <w:pPr>
        <w:pStyle w:val="Prrafodelista"/>
        <w:numPr>
          <w:ilvl w:val="0"/>
          <w:numId w:val="1"/>
        </w:numPr>
        <w:spacing w:after="120" w:line="240" w:lineRule="auto"/>
        <w:rPr>
          <w:rFonts w:ascii="Calibri" w:hAnsi="Calibri" w:cs="Calibri"/>
        </w:rPr>
      </w:pPr>
      <w:r w:rsidRPr="000C7847">
        <w:rPr>
          <w:rFonts w:ascii="Calibri" w:hAnsi="Calibri" w:cs="Calibri"/>
        </w:rPr>
        <w:t>Dimensions</w:t>
      </w:r>
      <w:r w:rsidR="00A91E76">
        <w:rPr>
          <w:rFonts w:ascii="Calibri" w:hAnsi="Calibri" w:cs="Calibri"/>
        </w:rPr>
        <w:t xml:space="preserve"> (if </w:t>
      </w:r>
      <w:r w:rsidR="0037713C">
        <w:rPr>
          <w:rFonts w:ascii="Calibri" w:hAnsi="Calibri" w:cs="Calibri"/>
        </w:rPr>
        <w:t>applicable</w:t>
      </w:r>
      <w:r w:rsidR="00A91E76">
        <w:rPr>
          <w:rFonts w:ascii="Calibri" w:hAnsi="Calibri" w:cs="Calibri"/>
        </w:rPr>
        <w:t>)</w:t>
      </w:r>
    </w:p>
    <w:p w14:paraId="2D7005D8" w14:textId="2CE8D3BE" w:rsidR="006161FB" w:rsidRPr="000C7847" w:rsidRDefault="006161FB" w:rsidP="000C7847">
      <w:pPr>
        <w:pStyle w:val="Prrafodelista"/>
        <w:numPr>
          <w:ilvl w:val="0"/>
          <w:numId w:val="1"/>
        </w:numPr>
        <w:spacing w:after="120" w:line="240" w:lineRule="auto"/>
        <w:rPr>
          <w:rFonts w:ascii="Calibri" w:hAnsi="Calibri" w:cs="Calibri"/>
        </w:rPr>
      </w:pPr>
      <w:r w:rsidRPr="000C7847">
        <w:rPr>
          <w:rFonts w:ascii="Calibri" w:hAnsi="Calibri" w:cs="Calibri"/>
        </w:rPr>
        <w:t>Period</w:t>
      </w:r>
      <w:r w:rsidR="00A91E76">
        <w:rPr>
          <w:rFonts w:ascii="Calibri" w:hAnsi="Calibri" w:cs="Calibri"/>
        </w:rPr>
        <w:t xml:space="preserve"> (</w:t>
      </w:r>
      <w:r w:rsidR="008B04EF">
        <w:rPr>
          <w:rFonts w:ascii="Calibri" w:hAnsi="Calibri" w:cs="Calibri"/>
        </w:rPr>
        <w:t>default applies)</w:t>
      </w:r>
    </w:p>
    <w:p w14:paraId="21E8C8F1" w14:textId="3A8C3C11" w:rsidR="000C7847" w:rsidRPr="000C7847" w:rsidRDefault="000C7847" w:rsidP="000C7847">
      <w:pPr>
        <w:pStyle w:val="Prrafodelista"/>
        <w:numPr>
          <w:ilvl w:val="0"/>
          <w:numId w:val="1"/>
        </w:numPr>
        <w:spacing w:after="120" w:line="240" w:lineRule="auto"/>
        <w:rPr>
          <w:rFonts w:ascii="Calibri" w:hAnsi="Calibri" w:cs="Calibri"/>
        </w:rPr>
      </w:pPr>
      <w:r w:rsidRPr="000C7847">
        <w:rPr>
          <w:rFonts w:ascii="Calibri" w:hAnsi="Calibri" w:cs="Calibri"/>
        </w:rPr>
        <w:t>Unit</w:t>
      </w:r>
      <w:r w:rsidR="008B04EF">
        <w:rPr>
          <w:rFonts w:ascii="Calibri" w:hAnsi="Calibri" w:cs="Calibri"/>
        </w:rPr>
        <w:t xml:space="preserve"> (default applies)</w:t>
      </w:r>
    </w:p>
    <w:p w14:paraId="54E6EE27" w14:textId="155F56E7" w:rsidR="0037713C" w:rsidRPr="008F0CD6" w:rsidRDefault="004F4FBC" w:rsidP="00D44688">
      <w:pPr>
        <w:spacing w:after="120" w:line="240" w:lineRule="auto"/>
        <w:rPr>
          <w:rFonts w:ascii="Calibri" w:hAnsi="Calibri" w:cs="Calibri"/>
          <w:b/>
          <w:bCs/>
        </w:rPr>
      </w:pPr>
      <w:r w:rsidRPr="008F0CD6">
        <w:rPr>
          <w:rFonts w:ascii="Calibri" w:hAnsi="Calibri" w:cs="Calibri"/>
          <w:b/>
          <w:bCs/>
        </w:rPr>
        <w:t>Concept:</w:t>
      </w:r>
    </w:p>
    <w:p w14:paraId="59317EC1" w14:textId="403BDF67" w:rsidR="004F4FBC" w:rsidRDefault="004F4FBC" w:rsidP="00D44688">
      <w:pPr>
        <w:spacing w:after="120" w:line="240" w:lineRule="auto"/>
        <w:rPr>
          <w:rFonts w:ascii="Calibri" w:hAnsi="Calibri" w:cs="Calibri"/>
        </w:rPr>
      </w:pPr>
      <w:r>
        <w:rPr>
          <w:rFonts w:ascii="Calibri" w:hAnsi="Calibri" w:cs="Calibri"/>
        </w:rPr>
        <w:t>Is</w:t>
      </w:r>
      <w:r w:rsidR="008E445C">
        <w:rPr>
          <w:rFonts w:ascii="Calibri" w:hAnsi="Calibri" w:cs="Calibri"/>
        </w:rPr>
        <w:t xml:space="preserve"> defined</w:t>
      </w:r>
      <w:r>
        <w:rPr>
          <w:rFonts w:ascii="Calibri" w:hAnsi="Calibri" w:cs="Calibri"/>
        </w:rPr>
        <w:t xml:space="preserve"> </w:t>
      </w:r>
      <w:r w:rsidR="00F16993">
        <w:rPr>
          <w:rFonts w:ascii="Calibri" w:hAnsi="Calibri" w:cs="Calibri"/>
        </w:rPr>
        <w:t xml:space="preserve">in one or several </w:t>
      </w:r>
      <w:r w:rsidR="00E478D9">
        <w:rPr>
          <w:rFonts w:ascii="Calibri" w:hAnsi="Calibri" w:cs="Calibri"/>
        </w:rPr>
        <w:t>row</w:t>
      </w:r>
      <w:r w:rsidR="00F16993">
        <w:rPr>
          <w:rFonts w:ascii="Calibri" w:hAnsi="Calibri" w:cs="Calibri"/>
        </w:rPr>
        <w:t>/s</w:t>
      </w:r>
      <w:r w:rsidR="00E478D9">
        <w:rPr>
          <w:rFonts w:ascii="Calibri" w:hAnsi="Calibri" w:cs="Calibri"/>
        </w:rPr>
        <w:t xml:space="preserve"> in the </w:t>
      </w:r>
      <w:bookmarkStart w:id="2" w:name="_Hlk161296562"/>
      <w:r w:rsidR="00E478D9">
        <w:rPr>
          <w:rFonts w:ascii="Calibri" w:hAnsi="Calibri" w:cs="Calibri"/>
        </w:rPr>
        <w:t>Taxonomy Illustrated</w:t>
      </w:r>
      <w:bookmarkEnd w:id="2"/>
      <w:r w:rsidR="00E478D9">
        <w:rPr>
          <w:rFonts w:ascii="Calibri" w:hAnsi="Calibri" w:cs="Calibri"/>
        </w:rPr>
        <w:t xml:space="preserve">, </w:t>
      </w:r>
      <w:r w:rsidR="00C0509B">
        <w:rPr>
          <w:rFonts w:ascii="Calibri" w:hAnsi="Calibri" w:cs="Calibri"/>
        </w:rPr>
        <w:t>except</w:t>
      </w:r>
      <w:r w:rsidR="00B0453A">
        <w:rPr>
          <w:rFonts w:ascii="Calibri" w:hAnsi="Calibri" w:cs="Calibri"/>
        </w:rPr>
        <w:t xml:space="preserve"> if label</w:t>
      </w:r>
      <w:r w:rsidR="00A134D8">
        <w:rPr>
          <w:rFonts w:ascii="Calibri" w:hAnsi="Calibri" w:cs="Calibri"/>
        </w:rPr>
        <w:t xml:space="preserve"> </w:t>
      </w:r>
      <w:r w:rsidR="00D97EA9">
        <w:rPr>
          <w:rFonts w:ascii="Calibri" w:hAnsi="Calibri" w:cs="Calibri"/>
        </w:rPr>
        <w:t xml:space="preserve">(column C) </w:t>
      </w:r>
      <w:r w:rsidR="00A134D8">
        <w:rPr>
          <w:rFonts w:ascii="Calibri" w:hAnsi="Calibri" w:cs="Calibri"/>
        </w:rPr>
        <w:t xml:space="preserve">ends in </w:t>
      </w:r>
      <w:r w:rsidR="009768F7">
        <w:rPr>
          <w:rFonts w:ascii="Calibri" w:hAnsi="Calibri" w:cs="Calibri"/>
        </w:rPr>
        <w:t>[abstract]</w:t>
      </w:r>
      <w:r w:rsidR="00E24293">
        <w:rPr>
          <w:rFonts w:ascii="Calibri" w:hAnsi="Calibri" w:cs="Calibri"/>
        </w:rPr>
        <w:t xml:space="preserve">, [table], [axis], </w:t>
      </w:r>
      <w:r w:rsidR="00C4170C">
        <w:rPr>
          <w:rFonts w:ascii="Calibri" w:hAnsi="Calibri" w:cs="Calibri"/>
        </w:rPr>
        <w:t>[typed axis]</w:t>
      </w:r>
      <w:r w:rsidR="00F462F5">
        <w:rPr>
          <w:rFonts w:ascii="Calibri" w:hAnsi="Calibri" w:cs="Calibri"/>
        </w:rPr>
        <w:t xml:space="preserve">, </w:t>
      </w:r>
      <w:r w:rsidR="00E24293">
        <w:rPr>
          <w:rFonts w:ascii="Calibri" w:hAnsi="Calibri" w:cs="Calibri"/>
        </w:rPr>
        <w:t>[member]</w:t>
      </w:r>
      <w:r w:rsidR="00A134D8">
        <w:rPr>
          <w:rFonts w:ascii="Calibri" w:hAnsi="Calibri" w:cs="Calibri"/>
        </w:rPr>
        <w:t>, [line items]</w:t>
      </w:r>
      <w:r>
        <w:rPr>
          <w:rFonts w:ascii="Calibri" w:hAnsi="Calibri" w:cs="Calibri"/>
        </w:rPr>
        <w:t xml:space="preserve"> </w:t>
      </w:r>
    </w:p>
    <w:p w14:paraId="571A5BEE" w14:textId="32AC3938" w:rsidR="00134F28" w:rsidRDefault="001F36CF" w:rsidP="00D44688">
      <w:pPr>
        <w:spacing w:after="120" w:line="240" w:lineRule="auto"/>
        <w:rPr>
          <w:rFonts w:ascii="Calibri" w:hAnsi="Calibri" w:cs="Calibri"/>
        </w:rPr>
      </w:pPr>
      <w:r>
        <w:rPr>
          <w:rFonts w:ascii="Calibri" w:hAnsi="Calibri" w:cs="Calibri"/>
        </w:rPr>
        <w:t xml:space="preserve">Each concept </w:t>
      </w:r>
      <w:r w:rsidR="00025934">
        <w:rPr>
          <w:rFonts w:ascii="Calibri" w:hAnsi="Calibri" w:cs="Calibri"/>
        </w:rPr>
        <w:t>has one of these types</w:t>
      </w:r>
      <w:r w:rsidR="00642763">
        <w:rPr>
          <w:rFonts w:ascii="Calibri" w:hAnsi="Calibri" w:cs="Calibri"/>
        </w:rPr>
        <w:t xml:space="preserve"> (column G</w:t>
      </w:r>
      <w:r w:rsidR="0012361A">
        <w:rPr>
          <w:rFonts w:ascii="Calibri" w:hAnsi="Calibri" w:cs="Calibri"/>
        </w:rPr>
        <w:t>):</w:t>
      </w:r>
    </w:p>
    <w:p w14:paraId="6CA56A49" w14:textId="523E4AEA" w:rsidR="00E35B79" w:rsidRPr="0075693E" w:rsidRDefault="008C3BD6" w:rsidP="0075693E">
      <w:pPr>
        <w:pStyle w:val="Prrafodelista"/>
        <w:numPr>
          <w:ilvl w:val="0"/>
          <w:numId w:val="2"/>
        </w:numPr>
        <w:spacing w:after="120" w:line="240" w:lineRule="auto"/>
        <w:rPr>
          <w:rFonts w:ascii="Calibri" w:hAnsi="Calibri" w:cs="Calibri"/>
        </w:rPr>
      </w:pPr>
      <w:r w:rsidRPr="0075693E">
        <w:rPr>
          <w:rFonts w:ascii="Calibri" w:hAnsi="Calibri" w:cs="Calibri"/>
        </w:rPr>
        <w:t xml:space="preserve">Area, decimal, energy, </w:t>
      </w:r>
      <w:r w:rsidR="00996405" w:rsidRPr="0075693E">
        <w:rPr>
          <w:rFonts w:ascii="Calibri" w:hAnsi="Calibri" w:cs="Calibri"/>
        </w:rPr>
        <w:t>ghgEmisions,</w:t>
      </w:r>
      <w:r w:rsidR="00B14A65" w:rsidRPr="0075693E">
        <w:rPr>
          <w:rFonts w:ascii="Calibri" w:hAnsi="Calibri" w:cs="Calibri"/>
        </w:rPr>
        <w:t xml:space="preserve"> gYear</w:t>
      </w:r>
      <w:r w:rsidR="00F61DB5" w:rsidRPr="0075693E">
        <w:rPr>
          <w:rFonts w:ascii="Calibri" w:hAnsi="Calibri" w:cs="Calibri"/>
        </w:rPr>
        <w:t>,</w:t>
      </w:r>
      <w:r w:rsidR="00996405" w:rsidRPr="0075693E">
        <w:rPr>
          <w:rFonts w:ascii="Calibri" w:hAnsi="Calibri" w:cs="Calibri"/>
        </w:rPr>
        <w:t xml:space="preserve"> </w:t>
      </w:r>
      <w:r w:rsidR="00487A76" w:rsidRPr="0075693E">
        <w:rPr>
          <w:rFonts w:ascii="Calibri" w:hAnsi="Calibri" w:cs="Calibri"/>
        </w:rPr>
        <w:t>integer,</w:t>
      </w:r>
      <w:r w:rsidR="00E35B79" w:rsidRPr="0075693E">
        <w:rPr>
          <w:rFonts w:ascii="Calibri" w:hAnsi="Calibri" w:cs="Calibri"/>
        </w:rPr>
        <w:t xml:space="preserve"> mass, volume are numeric.</w:t>
      </w:r>
    </w:p>
    <w:p w14:paraId="3573EE86" w14:textId="79104088" w:rsidR="00806F4A" w:rsidRPr="0075693E" w:rsidRDefault="00BF6A7C" w:rsidP="0075693E">
      <w:pPr>
        <w:pStyle w:val="Prrafodelista"/>
        <w:numPr>
          <w:ilvl w:val="0"/>
          <w:numId w:val="2"/>
        </w:numPr>
        <w:spacing w:after="120" w:line="240" w:lineRule="auto"/>
        <w:rPr>
          <w:rFonts w:ascii="Calibri" w:hAnsi="Calibri" w:cs="Calibri"/>
        </w:rPr>
      </w:pPr>
      <w:r w:rsidRPr="0075693E">
        <w:rPr>
          <w:rFonts w:ascii="Calibri" w:hAnsi="Calibri" w:cs="Calibri"/>
        </w:rPr>
        <w:t>Monetary is numeric</w:t>
      </w:r>
      <w:r w:rsidR="00806F4A" w:rsidRPr="0075693E">
        <w:rPr>
          <w:rFonts w:ascii="Calibri" w:hAnsi="Calibri" w:cs="Calibri"/>
        </w:rPr>
        <w:t xml:space="preserve">, </w:t>
      </w:r>
      <w:bookmarkStart w:id="3" w:name="_Hlk160954162"/>
      <w:r w:rsidR="00806F4A" w:rsidRPr="0075693E">
        <w:rPr>
          <w:rFonts w:ascii="Calibri" w:hAnsi="Calibri" w:cs="Calibri"/>
        </w:rPr>
        <w:t>requiring a currency unit (EUR by default)</w:t>
      </w:r>
      <w:bookmarkEnd w:id="3"/>
    </w:p>
    <w:p w14:paraId="6FC85BEF" w14:textId="77777777" w:rsidR="00D52785" w:rsidRPr="0075693E" w:rsidRDefault="00233B7B" w:rsidP="0075693E">
      <w:pPr>
        <w:pStyle w:val="Prrafodelista"/>
        <w:numPr>
          <w:ilvl w:val="0"/>
          <w:numId w:val="2"/>
        </w:numPr>
        <w:spacing w:after="120" w:line="240" w:lineRule="auto"/>
        <w:rPr>
          <w:rFonts w:ascii="Calibri" w:hAnsi="Calibri" w:cs="Calibri"/>
        </w:rPr>
      </w:pPr>
      <w:r w:rsidRPr="0075693E">
        <w:rPr>
          <w:rFonts w:ascii="Calibri" w:hAnsi="Calibri" w:cs="Calibri"/>
        </w:rPr>
        <w:t>energy</w:t>
      </w:r>
      <w:bookmarkStart w:id="4" w:name="_Hlk160954113"/>
      <w:r w:rsidR="00A57EB5" w:rsidRPr="0075693E">
        <w:rPr>
          <w:rFonts w:ascii="Calibri" w:hAnsi="Calibri" w:cs="Calibri"/>
        </w:rPr>
        <w:t>PerMonetary</w:t>
      </w:r>
      <w:bookmarkEnd w:id="4"/>
      <w:r w:rsidRPr="0075693E">
        <w:rPr>
          <w:rFonts w:ascii="Calibri" w:hAnsi="Calibri" w:cs="Calibri"/>
        </w:rPr>
        <w:t>, ghgEmisions</w:t>
      </w:r>
      <w:r w:rsidR="00A57EB5" w:rsidRPr="0075693E">
        <w:rPr>
          <w:rFonts w:ascii="Calibri" w:hAnsi="Calibri" w:cs="Calibri"/>
        </w:rPr>
        <w:t>PerMonetary</w:t>
      </w:r>
      <w:r w:rsidRPr="0075693E">
        <w:rPr>
          <w:rFonts w:ascii="Calibri" w:hAnsi="Calibri" w:cs="Calibri"/>
        </w:rPr>
        <w:t>, volume</w:t>
      </w:r>
      <w:r w:rsidR="00A57EB5" w:rsidRPr="0075693E">
        <w:rPr>
          <w:rFonts w:ascii="Calibri" w:hAnsi="Calibri" w:cs="Calibri"/>
        </w:rPr>
        <w:t>PerMonetary</w:t>
      </w:r>
      <w:r w:rsidRPr="0075693E">
        <w:rPr>
          <w:rFonts w:ascii="Calibri" w:hAnsi="Calibri" w:cs="Calibri"/>
        </w:rPr>
        <w:t xml:space="preserve"> are numeric</w:t>
      </w:r>
      <w:r w:rsidR="00297B64" w:rsidRPr="0075693E">
        <w:rPr>
          <w:rFonts w:ascii="Calibri" w:hAnsi="Calibri" w:cs="Calibri"/>
        </w:rPr>
        <w:t xml:space="preserve">. As this is a </w:t>
      </w:r>
      <w:r w:rsidR="00555FCA" w:rsidRPr="0075693E">
        <w:rPr>
          <w:rFonts w:ascii="Calibri" w:hAnsi="Calibri" w:cs="Calibri"/>
        </w:rPr>
        <w:t>combin</w:t>
      </w:r>
      <w:r w:rsidR="00297B64" w:rsidRPr="0075693E">
        <w:rPr>
          <w:rFonts w:ascii="Calibri" w:hAnsi="Calibri" w:cs="Calibri"/>
        </w:rPr>
        <w:t>ation</w:t>
      </w:r>
      <w:r w:rsidR="00555FCA" w:rsidRPr="0075693E">
        <w:rPr>
          <w:rFonts w:ascii="Calibri" w:hAnsi="Calibri" w:cs="Calibri"/>
        </w:rPr>
        <w:t xml:space="preserve"> with monetary, </w:t>
      </w:r>
      <w:r w:rsidR="00D52785" w:rsidRPr="0075693E">
        <w:rPr>
          <w:rFonts w:ascii="Calibri" w:hAnsi="Calibri" w:cs="Calibri"/>
        </w:rPr>
        <w:t>also</w:t>
      </w:r>
      <w:r w:rsidR="00555FCA" w:rsidRPr="0075693E">
        <w:rPr>
          <w:rFonts w:ascii="Calibri" w:hAnsi="Calibri" w:cs="Calibri"/>
        </w:rPr>
        <w:t xml:space="preserve"> requir</w:t>
      </w:r>
      <w:r w:rsidR="00D52785" w:rsidRPr="0075693E">
        <w:rPr>
          <w:rFonts w:ascii="Calibri" w:hAnsi="Calibri" w:cs="Calibri"/>
        </w:rPr>
        <w:t>es</w:t>
      </w:r>
      <w:r w:rsidR="00555FCA" w:rsidRPr="0075693E">
        <w:rPr>
          <w:rFonts w:ascii="Calibri" w:hAnsi="Calibri" w:cs="Calibri"/>
        </w:rPr>
        <w:t xml:space="preserve"> a currency unit (EUR by default)</w:t>
      </w:r>
      <w:r w:rsidR="00D52785" w:rsidRPr="0075693E">
        <w:rPr>
          <w:rFonts w:ascii="Calibri" w:hAnsi="Calibri" w:cs="Calibri"/>
        </w:rPr>
        <w:t>.</w:t>
      </w:r>
    </w:p>
    <w:p w14:paraId="290AC73B" w14:textId="42B09956" w:rsidR="000C7847" w:rsidRPr="0075693E" w:rsidRDefault="001B4A25" w:rsidP="0075693E">
      <w:pPr>
        <w:pStyle w:val="Prrafodelista"/>
        <w:numPr>
          <w:ilvl w:val="0"/>
          <w:numId w:val="2"/>
        </w:numPr>
        <w:spacing w:after="120" w:line="240" w:lineRule="auto"/>
        <w:rPr>
          <w:rFonts w:ascii="Calibri" w:hAnsi="Calibri" w:cs="Calibri"/>
        </w:rPr>
      </w:pPr>
      <w:r w:rsidRPr="0075693E">
        <w:rPr>
          <w:rFonts w:ascii="Calibri" w:hAnsi="Calibri" w:cs="Calibri"/>
        </w:rPr>
        <w:t xml:space="preserve">Date </w:t>
      </w:r>
      <w:r w:rsidR="009654F9" w:rsidRPr="0075693E">
        <w:rPr>
          <w:rFonts w:ascii="Calibri" w:hAnsi="Calibri" w:cs="Calibri"/>
        </w:rPr>
        <w:t>may be expressed in several ways. Typically is DD-MM-YYYY</w:t>
      </w:r>
    </w:p>
    <w:p w14:paraId="28B05157" w14:textId="5498FFF9" w:rsidR="009654F9" w:rsidRPr="0075693E" w:rsidRDefault="00F61DB5" w:rsidP="0075693E">
      <w:pPr>
        <w:pStyle w:val="Prrafodelista"/>
        <w:numPr>
          <w:ilvl w:val="0"/>
          <w:numId w:val="2"/>
        </w:numPr>
        <w:spacing w:after="120" w:line="240" w:lineRule="auto"/>
        <w:rPr>
          <w:rFonts w:ascii="Calibri" w:hAnsi="Calibri" w:cs="Calibri"/>
        </w:rPr>
      </w:pPr>
      <w:r w:rsidRPr="0075693E">
        <w:rPr>
          <w:rFonts w:ascii="Calibri" w:hAnsi="Calibri" w:cs="Calibri"/>
        </w:rPr>
        <w:t xml:space="preserve">Boolean may by </w:t>
      </w:r>
      <w:r w:rsidR="00A54D04" w:rsidRPr="0075693E">
        <w:rPr>
          <w:rFonts w:ascii="Calibri" w:hAnsi="Calibri" w:cs="Calibri"/>
        </w:rPr>
        <w:t>true or false</w:t>
      </w:r>
    </w:p>
    <w:p w14:paraId="5EE8E883" w14:textId="56DA5A94" w:rsidR="00462922" w:rsidRPr="000F5172" w:rsidRDefault="00C8327B" w:rsidP="00DA4150">
      <w:pPr>
        <w:pStyle w:val="Prrafodelista"/>
        <w:numPr>
          <w:ilvl w:val="0"/>
          <w:numId w:val="2"/>
        </w:numPr>
        <w:spacing w:after="120" w:line="240" w:lineRule="auto"/>
        <w:rPr>
          <w:rFonts w:ascii="Calibri" w:hAnsi="Calibri" w:cs="Calibri"/>
        </w:rPr>
      </w:pPr>
      <w:r w:rsidRPr="000F5172">
        <w:rPr>
          <w:rFonts w:ascii="Calibri" w:hAnsi="Calibri" w:cs="Calibri"/>
        </w:rPr>
        <w:t xml:space="preserve">Enumeration is the selection of a single case in a predefined list in the taxonomy. EnumerationSet is the selection of </w:t>
      </w:r>
      <w:r w:rsidR="00C04583" w:rsidRPr="000F5172">
        <w:rPr>
          <w:rFonts w:ascii="Calibri" w:hAnsi="Calibri" w:cs="Calibri"/>
        </w:rPr>
        <w:t>one or several</w:t>
      </w:r>
      <w:r w:rsidRPr="000F5172">
        <w:rPr>
          <w:rFonts w:ascii="Calibri" w:hAnsi="Calibri" w:cs="Calibri"/>
        </w:rPr>
        <w:t xml:space="preserve"> case</w:t>
      </w:r>
      <w:r w:rsidR="00C04583" w:rsidRPr="000F5172">
        <w:rPr>
          <w:rFonts w:ascii="Calibri" w:hAnsi="Calibri" w:cs="Calibri"/>
        </w:rPr>
        <w:t>s</w:t>
      </w:r>
      <w:r w:rsidR="008F0CD6" w:rsidRPr="008F0CD6">
        <w:t xml:space="preserve"> </w:t>
      </w:r>
      <w:r w:rsidR="008F0CD6" w:rsidRPr="000F5172">
        <w:rPr>
          <w:rFonts w:ascii="Calibri" w:hAnsi="Calibri" w:cs="Calibri"/>
        </w:rPr>
        <w:t>in a predefined list in the taxonomy</w:t>
      </w:r>
      <w:r w:rsidR="00C04583" w:rsidRPr="000F5172">
        <w:rPr>
          <w:rFonts w:ascii="Calibri" w:hAnsi="Calibri" w:cs="Calibri"/>
        </w:rPr>
        <w:t>.</w:t>
      </w:r>
      <w:r w:rsidR="00445964" w:rsidRPr="000F5172">
        <w:rPr>
          <w:rFonts w:ascii="Calibri" w:hAnsi="Calibri" w:cs="Calibri"/>
        </w:rPr>
        <w:br/>
      </w:r>
      <w:r w:rsidR="00B72A0E" w:rsidRPr="000F5172">
        <w:rPr>
          <w:rFonts w:ascii="Calibri" w:hAnsi="Calibri" w:cs="Calibri"/>
        </w:rPr>
        <w:t>esrs:BasisForPreparationOfSustainabilityStatement</w:t>
      </w:r>
      <w:r w:rsidR="001E51FD" w:rsidRPr="000F5172">
        <w:rPr>
          <w:rFonts w:ascii="Calibri" w:hAnsi="Calibri" w:cs="Calibri"/>
        </w:rPr>
        <w:t xml:space="preserve"> is a enumeration selecting among </w:t>
      </w:r>
      <w:r w:rsidR="004C2306" w:rsidRPr="000F5172">
        <w:rPr>
          <w:rFonts w:ascii="Calibri" w:hAnsi="Calibri" w:cs="Calibri"/>
        </w:rPr>
        <w:t xml:space="preserve">IndividualMember and </w:t>
      </w:r>
      <w:r w:rsidR="000F5172" w:rsidRPr="000F5172">
        <w:rPr>
          <w:rFonts w:ascii="Calibri" w:hAnsi="Calibri" w:cs="Calibri"/>
        </w:rPr>
        <w:t>ConsolidatedMember</w:t>
      </w:r>
      <w:r w:rsidR="000F5172" w:rsidRPr="000F5172">
        <w:rPr>
          <w:rFonts w:ascii="Calibri" w:hAnsi="Calibri" w:cs="Calibri"/>
        </w:rPr>
        <w:br/>
      </w:r>
      <w:r w:rsidR="000F5172">
        <w:rPr>
          <w:rFonts w:ascii="Calibri" w:hAnsi="Calibri" w:cs="Calibri"/>
        </w:rPr>
        <w:t>S</w:t>
      </w:r>
      <w:r w:rsidR="00445964" w:rsidRPr="000F5172">
        <w:rPr>
          <w:rFonts w:ascii="Calibri" w:hAnsi="Calibri" w:cs="Calibri"/>
        </w:rPr>
        <w:t xml:space="preserve">ee the document </w:t>
      </w:r>
      <w:r w:rsidR="00445964" w:rsidRPr="000F5172">
        <w:rPr>
          <w:rFonts w:ascii="Calibri" w:hAnsi="Calibri" w:cs="Calibri"/>
          <w:i/>
          <w:iCs/>
        </w:rPr>
        <w:t>enumerations</w:t>
      </w:r>
      <w:r w:rsidR="00445964" w:rsidRPr="000F5172">
        <w:rPr>
          <w:rFonts w:ascii="Calibri" w:hAnsi="Calibri" w:cs="Calibri"/>
        </w:rPr>
        <w:t xml:space="preserve"> for</w:t>
      </w:r>
      <w:r w:rsidR="008F3344" w:rsidRPr="000F5172">
        <w:rPr>
          <w:rFonts w:ascii="Calibri" w:hAnsi="Calibri" w:cs="Calibri"/>
        </w:rPr>
        <w:t xml:space="preserve"> the </w:t>
      </w:r>
      <w:r w:rsidR="00DE504A">
        <w:rPr>
          <w:rFonts w:ascii="Calibri" w:hAnsi="Calibri" w:cs="Calibri"/>
        </w:rPr>
        <w:t>description and the full</w:t>
      </w:r>
      <w:r w:rsidR="008F3344" w:rsidRPr="000F5172">
        <w:rPr>
          <w:rFonts w:ascii="Calibri" w:hAnsi="Calibri" w:cs="Calibri"/>
        </w:rPr>
        <w:t xml:space="preserve"> list.</w:t>
      </w:r>
    </w:p>
    <w:p w14:paraId="569E146E" w14:textId="0358D316" w:rsidR="00C04583" w:rsidRPr="0075693E" w:rsidRDefault="00C5792C" w:rsidP="0075693E">
      <w:pPr>
        <w:pStyle w:val="Prrafodelista"/>
        <w:numPr>
          <w:ilvl w:val="0"/>
          <w:numId w:val="2"/>
        </w:numPr>
        <w:spacing w:after="120" w:line="240" w:lineRule="auto"/>
        <w:rPr>
          <w:rFonts w:ascii="Calibri" w:hAnsi="Calibri" w:cs="Calibri"/>
        </w:rPr>
      </w:pPr>
      <w:r w:rsidRPr="0075693E">
        <w:rPr>
          <w:rFonts w:ascii="Calibri" w:hAnsi="Calibri" w:cs="Calibri"/>
        </w:rPr>
        <w:t xml:space="preserve">String is a text without </w:t>
      </w:r>
      <w:r w:rsidR="00AB104A" w:rsidRPr="0075693E">
        <w:rPr>
          <w:rFonts w:ascii="Calibri" w:hAnsi="Calibri" w:cs="Calibri"/>
        </w:rPr>
        <w:t xml:space="preserve">internal XBRL elements (nesting </w:t>
      </w:r>
      <w:r w:rsidR="0075693E" w:rsidRPr="0075693E">
        <w:rPr>
          <w:rFonts w:ascii="Calibri" w:hAnsi="Calibri" w:cs="Calibri"/>
        </w:rPr>
        <w:t xml:space="preserve">not </w:t>
      </w:r>
      <w:r w:rsidR="00B84B37" w:rsidRPr="0075693E">
        <w:rPr>
          <w:rFonts w:ascii="Calibri" w:hAnsi="Calibri" w:cs="Calibri"/>
        </w:rPr>
        <w:t>allowed</w:t>
      </w:r>
      <w:r w:rsidR="0075693E" w:rsidRPr="0075693E">
        <w:rPr>
          <w:rFonts w:ascii="Calibri" w:hAnsi="Calibri" w:cs="Calibri"/>
        </w:rPr>
        <w:t>).</w:t>
      </w:r>
    </w:p>
    <w:p w14:paraId="3913A877" w14:textId="0C3A47FD" w:rsidR="00AB104A" w:rsidRPr="0075693E" w:rsidRDefault="00AB104A" w:rsidP="0075693E">
      <w:pPr>
        <w:pStyle w:val="Prrafodelista"/>
        <w:numPr>
          <w:ilvl w:val="0"/>
          <w:numId w:val="2"/>
        </w:numPr>
        <w:spacing w:after="120" w:line="240" w:lineRule="auto"/>
        <w:rPr>
          <w:rFonts w:ascii="Calibri" w:hAnsi="Calibri" w:cs="Calibri"/>
        </w:rPr>
      </w:pPr>
      <w:r w:rsidRPr="0075693E">
        <w:rPr>
          <w:rFonts w:ascii="Calibri" w:hAnsi="Calibri" w:cs="Calibri"/>
        </w:rPr>
        <w:t xml:space="preserve">TextBlock is a text with or without </w:t>
      </w:r>
      <w:r w:rsidR="0075693E" w:rsidRPr="0075693E">
        <w:rPr>
          <w:rFonts w:ascii="Calibri" w:hAnsi="Calibri" w:cs="Calibri"/>
        </w:rPr>
        <w:t xml:space="preserve">internal </w:t>
      </w:r>
      <w:r w:rsidRPr="0075693E">
        <w:rPr>
          <w:rFonts w:ascii="Calibri" w:hAnsi="Calibri" w:cs="Calibri"/>
        </w:rPr>
        <w:t>XBRL elements (nesting allowed).</w:t>
      </w:r>
    </w:p>
    <w:p w14:paraId="76B14CD5" w14:textId="4ACE231A" w:rsidR="00C04583" w:rsidRPr="00DB1DF4" w:rsidRDefault="00DB1DF4" w:rsidP="00D44688">
      <w:pPr>
        <w:spacing w:after="120" w:line="240" w:lineRule="auto"/>
        <w:rPr>
          <w:rFonts w:ascii="Calibri" w:hAnsi="Calibri" w:cs="Calibri"/>
          <w:b/>
          <w:bCs/>
        </w:rPr>
      </w:pPr>
      <w:r w:rsidRPr="00DB1DF4">
        <w:rPr>
          <w:rFonts w:ascii="Calibri" w:hAnsi="Calibri" w:cs="Calibri"/>
          <w:b/>
          <w:bCs/>
        </w:rPr>
        <w:t>Dimensions:</w:t>
      </w:r>
    </w:p>
    <w:p w14:paraId="7676B1D5" w14:textId="2DD239A6" w:rsidR="00DB1DF4" w:rsidRDefault="00DB1DF4" w:rsidP="00D44688">
      <w:pPr>
        <w:spacing w:after="120" w:line="240" w:lineRule="auto"/>
        <w:rPr>
          <w:rFonts w:ascii="Calibri" w:hAnsi="Calibri" w:cs="Calibri"/>
        </w:rPr>
      </w:pPr>
      <w:r>
        <w:rPr>
          <w:rFonts w:ascii="Calibri" w:hAnsi="Calibri" w:cs="Calibri"/>
        </w:rPr>
        <w:t xml:space="preserve">A concept </w:t>
      </w:r>
      <w:r w:rsidR="002340C6">
        <w:rPr>
          <w:rFonts w:ascii="Calibri" w:hAnsi="Calibri" w:cs="Calibri"/>
        </w:rPr>
        <w:t>may be reported several times, each one with a different dimensional combination.</w:t>
      </w:r>
    </w:p>
    <w:p w14:paraId="4200443B" w14:textId="0FBA666C" w:rsidR="002340C6" w:rsidRDefault="00C04AD8" w:rsidP="00D44688">
      <w:pPr>
        <w:spacing w:after="120" w:line="240" w:lineRule="auto"/>
        <w:rPr>
          <w:rFonts w:ascii="Calibri" w:hAnsi="Calibri" w:cs="Calibri"/>
        </w:rPr>
      </w:pPr>
      <w:r>
        <w:rPr>
          <w:rFonts w:ascii="Calibri" w:hAnsi="Calibri" w:cs="Calibri"/>
        </w:rPr>
        <w:t>A</w:t>
      </w:r>
      <w:r w:rsidR="002E474C">
        <w:rPr>
          <w:rFonts w:ascii="Calibri" w:hAnsi="Calibri" w:cs="Calibri"/>
        </w:rPr>
        <w:t xml:space="preserve"> dimension is the combination of an Axis and a Member</w:t>
      </w:r>
      <w:r w:rsidR="009F4A0D">
        <w:rPr>
          <w:rFonts w:ascii="Calibri" w:hAnsi="Calibri" w:cs="Calibri"/>
        </w:rPr>
        <w:t>.</w:t>
      </w:r>
    </w:p>
    <w:p w14:paraId="441E17DC" w14:textId="3E96CCB0" w:rsidR="00DD2A60" w:rsidRDefault="00404DE3" w:rsidP="00D44688">
      <w:pPr>
        <w:spacing w:after="120" w:line="240" w:lineRule="auto"/>
        <w:rPr>
          <w:rFonts w:ascii="Calibri" w:hAnsi="Calibri" w:cs="Calibri"/>
        </w:rPr>
      </w:pPr>
      <w:r>
        <w:rPr>
          <w:rFonts w:ascii="Calibri" w:hAnsi="Calibri" w:cs="Calibri"/>
        </w:rPr>
        <w:t>An Axis may have a predefined list of Members</w:t>
      </w:r>
      <w:r w:rsidR="00DD2A60">
        <w:rPr>
          <w:rFonts w:ascii="Calibri" w:hAnsi="Calibri" w:cs="Calibri"/>
        </w:rPr>
        <w:t xml:space="preserve"> (explicit dimension), or not a predefined l</w:t>
      </w:r>
      <w:r w:rsidR="00AD09EA">
        <w:rPr>
          <w:rFonts w:ascii="Calibri" w:hAnsi="Calibri" w:cs="Calibri"/>
        </w:rPr>
        <w:t xml:space="preserve">ist of </w:t>
      </w:r>
      <w:r w:rsidR="00DD2A60">
        <w:rPr>
          <w:rFonts w:ascii="Calibri" w:hAnsi="Calibri" w:cs="Calibri"/>
        </w:rPr>
        <w:t>members (typed dimension)</w:t>
      </w:r>
      <w:r w:rsidR="00B62D6F">
        <w:rPr>
          <w:rFonts w:ascii="Calibri" w:hAnsi="Calibri" w:cs="Calibri"/>
        </w:rPr>
        <w:t>.</w:t>
      </w:r>
    </w:p>
    <w:p w14:paraId="70E6D7F2" w14:textId="2E6D1439" w:rsidR="00A85CEB" w:rsidRDefault="000D114D" w:rsidP="00D44688">
      <w:pPr>
        <w:spacing w:after="120" w:line="240" w:lineRule="auto"/>
        <w:rPr>
          <w:rFonts w:ascii="Calibri" w:hAnsi="Calibri" w:cs="Calibri"/>
        </w:rPr>
      </w:pPr>
      <w:r>
        <w:rPr>
          <w:rFonts w:ascii="Calibri" w:hAnsi="Calibri" w:cs="Calibri"/>
        </w:rPr>
        <w:t>Explicit dimension</w:t>
      </w:r>
      <w:r w:rsidR="00A85CEB">
        <w:rPr>
          <w:rFonts w:ascii="Calibri" w:hAnsi="Calibri" w:cs="Calibri"/>
        </w:rPr>
        <w:t xml:space="preserve"> example</w:t>
      </w:r>
      <w:r w:rsidR="006444EF">
        <w:rPr>
          <w:rFonts w:ascii="Calibri" w:hAnsi="Calibri" w:cs="Calibri"/>
        </w:rPr>
        <w:t xml:space="preserve"> (row 54)</w:t>
      </w:r>
      <w:r w:rsidR="00A85CEB">
        <w:rPr>
          <w:rFonts w:ascii="Calibri" w:hAnsi="Calibri" w:cs="Calibri"/>
        </w:rPr>
        <w:t>:</w:t>
      </w:r>
    </w:p>
    <w:p w14:paraId="75451EC7" w14:textId="77777777" w:rsidR="00630CD7" w:rsidRPr="00630CD7" w:rsidRDefault="00630CD7" w:rsidP="00630CD7">
      <w:pPr>
        <w:pStyle w:val="Prrafodelista"/>
        <w:numPr>
          <w:ilvl w:val="0"/>
          <w:numId w:val="5"/>
        </w:numPr>
        <w:spacing w:after="120" w:line="240" w:lineRule="auto"/>
        <w:rPr>
          <w:rFonts w:ascii="Calibri" w:hAnsi="Calibri" w:cs="Calibri"/>
        </w:rPr>
      </w:pPr>
      <w:r w:rsidRPr="00630CD7">
        <w:rPr>
          <w:rFonts w:ascii="Calibri" w:hAnsi="Calibri" w:cs="Calibri"/>
        </w:rPr>
        <w:t>esrs:TopicalESRSAxis</w:t>
      </w:r>
    </w:p>
    <w:p w14:paraId="77BAB99E" w14:textId="77777777" w:rsidR="00630CD7" w:rsidRPr="00630CD7" w:rsidRDefault="00630CD7" w:rsidP="00630CD7">
      <w:pPr>
        <w:pStyle w:val="Prrafodelista"/>
        <w:numPr>
          <w:ilvl w:val="1"/>
          <w:numId w:val="5"/>
        </w:numPr>
        <w:spacing w:after="120" w:line="240" w:lineRule="auto"/>
        <w:rPr>
          <w:rFonts w:ascii="Calibri" w:hAnsi="Calibri" w:cs="Calibri"/>
        </w:rPr>
      </w:pPr>
      <w:r w:rsidRPr="00630CD7">
        <w:rPr>
          <w:rFonts w:ascii="Calibri" w:hAnsi="Calibri" w:cs="Calibri"/>
        </w:rPr>
        <w:t>esrs:TopicTopicUnspecifiedMember</w:t>
      </w:r>
    </w:p>
    <w:p w14:paraId="516FD005" w14:textId="77777777" w:rsidR="00630CD7" w:rsidRPr="00630CD7" w:rsidRDefault="00630CD7" w:rsidP="00630CD7">
      <w:pPr>
        <w:pStyle w:val="Prrafodelista"/>
        <w:numPr>
          <w:ilvl w:val="2"/>
          <w:numId w:val="5"/>
        </w:numPr>
        <w:spacing w:after="120" w:line="240" w:lineRule="auto"/>
        <w:rPr>
          <w:rFonts w:ascii="Calibri" w:hAnsi="Calibri" w:cs="Calibri"/>
        </w:rPr>
      </w:pPr>
      <w:r w:rsidRPr="00630CD7">
        <w:rPr>
          <w:rFonts w:ascii="Calibri" w:hAnsi="Calibri" w:cs="Calibri"/>
        </w:rPr>
        <w:t>esrs:ESRSE4BiodiversityAndEcosystemsMember</w:t>
      </w:r>
    </w:p>
    <w:p w14:paraId="498C1FC4" w14:textId="77777777" w:rsidR="00630CD7" w:rsidRPr="00630CD7" w:rsidRDefault="00630CD7" w:rsidP="00630CD7">
      <w:pPr>
        <w:pStyle w:val="Prrafodelista"/>
        <w:numPr>
          <w:ilvl w:val="2"/>
          <w:numId w:val="5"/>
        </w:numPr>
        <w:spacing w:after="120" w:line="240" w:lineRule="auto"/>
        <w:rPr>
          <w:rFonts w:ascii="Calibri" w:hAnsi="Calibri" w:cs="Calibri"/>
        </w:rPr>
      </w:pPr>
      <w:r w:rsidRPr="00630CD7">
        <w:rPr>
          <w:rFonts w:ascii="Calibri" w:hAnsi="Calibri" w:cs="Calibri"/>
        </w:rPr>
        <w:t>esrs:ESRSS1OwnWorkforceMember</w:t>
      </w:r>
    </w:p>
    <w:p w14:paraId="1FAB74C7" w14:textId="77777777" w:rsidR="00630CD7" w:rsidRPr="00630CD7" w:rsidRDefault="00630CD7" w:rsidP="00630CD7">
      <w:pPr>
        <w:pStyle w:val="Prrafodelista"/>
        <w:numPr>
          <w:ilvl w:val="2"/>
          <w:numId w:val="5"/>
        </w:numPr>
        <w:spacing w:after="120" w:line="240" w:lineRule="auto"/>
        <w:rPr>
          <w:rFonts w:ascii="Calibri" w:hAnsi="Calibri" w:cs="Calibri"/>
        </w:rPr>
      </w:pPr>
      <w:r w:rsidRPr="00630CD7">
        <w:rPr>
          <w:rFonts w:ascii="Calibri" w:hAnsi="Calibri" w:cs="Calibri"/>
        </w:rPr>
        <w:t>esrs:ESRSS2WorkersInValueChainMember</w:t>
      </w:r>
    </w:p>
    <w:p w14:paraId="0FABB037" w14:textId="77777777" w:rsidR="00630CD7" w:rsidRPr="00630CD7" w:rsidRDefault="00630CD7" w:rsidP="00630CD7">
      <w:pPr>
        <w:pStyle w:val="Prrafodelista"/>
        <w:numPr>
          <w:ilvl w:val="2"/>
          <w:numId w:val="5"/>
        </w:numPr>
        <w:spacing w:after="120" w:line="240" w:lineRule="auto"/>
        <w:rPr>
          <w:rFonts w:ascii="Calibri" w:hAnsi="Calibri" w:cs="Calibri"/>
        </w:rPr>
      </w:pPr>
      <w:r w:rsidRPr="00630CD7">
        <w:rPr>
          <w:rFonts w:ascii="Calibri" w:hAnsi="Calibri" w:cs="Calibri"/>
        </w:rPr>
        <w:t>esrs:ESRSS3AffectedCommunitiesMember</w:t>
      </w:r>
    </w:p>
    <w:p w14:paraId="6CEDE526" w14:textId="0340F9D6" w:rsidR="00A85184" w:rsidRDefault="00636B06" w:rsidP="00A85CEB">
      <w:pPr>
        <w:spacing w:after="120" w:line="240" w:lineRule="auto"/>
        <w:rPr>
          <w:rFonts w:ascii="Calibri" w:hAnsi="Calibri" w:cs="Calibri"/>
        </w:rPr>
      </w:pPr>
      <w:r>
        <w:rPr>
          <w:rFonts w:ascii="Calibri" w:hAnsi="Calibri" w:cs="Calibri"/>
        </w:rPr>
        <w:t xml:space="preserve">The </w:t>
      </w:r>
      <w:r w:rsidR="003149D6">
        <w:rPr>
          <w:rFonts w:ascii="Calibri" w:hAnsi="Calibri" w:cs="Calibri"/>
        </w:rPr>
        <w:t xml:space="preserve">declared </w:t>
      </w:r>
      <w:r>
        <w:rPr>
          <w:rFonts w:ascii="Calibri" w:hAnsi="Calibri" w:cs="Calibri"/>
        </w:rPr>
        <w:t>dimension would be</w:t>
      </w:r>
      <w:r w:rsidR="00914F2C" w:rsidRPr="00914F2C">
        <w:rPr>
          <w:rFonts w:ascii="Calibri" w:hAnsi="Calibri" w:cs="Calibri"/>
        </w:rPr>
        <w:t>:</w:t>
      </w:r>
      <w:r w:rsidR="00914F2C">
        <w:rPr>
          <w:rFonts w:ascii="Calibri" w:hAnsi="Calibri" w:cs="Calibri"/>
        </w:rPr>
        <w:t xml:space="preserve"> </w:t>
      </w:r>
      <w:r w:rsidR="00914F2C" w:rsidRPr="00914F2C">
        <w:rPr>
          <w:rFonts w:ascii="Calibri" w:hAnsi="Calibri" w:cs="Calibri"/>
        </w:rPr>
        <w:t>TopicalESRSAxis</w:t>
      </w:r>
      <w:r w:rsidR="00914F2C">
        <w:rPr>
          <w:rFonts w:ascii="Calibri" w:hAnsi="Calibri" w:cs="Calibri"/>
        </w:rPr>
        <w:t xml:space="preserve"> / </w:t>
      </w:r>
      <w:r w:rsidR="00914F2C" w:rsidRPr="00914F2C">
        <w:rPr>
          <w:rFonts w:ascii="Calibri" w:hAnsi="Calibri" w:cs="Calibri"/>
        </w:rPr>
        <w:t>ESRSS1OwnWorkforceMember</w:t>
      </w:r>
      <w:r w:rsidR="009B611D">
        <w:rPr>
          <w:rFonts w:ascii="Calibri" w:hAnsi="Calibri" w:cs="Calibri"/>
        </w:rPr>
        <w:t>.</w:t>
      </w:r>
    </w:p>
    <w:p w14:paraId="31E4FF5A" w14:textId="011881B9" w:rsidR="007F6620" w:rsidRDefault="007F6620" w:rsidP="00132066">
      <w:pPr>
        <w:spacing w:after="120" w:line="240" w:lineRule="auto"/>
        <w:rPr>
          <w:rFonts w:ascii="Calibri" w:hAnsi="Calibri" w:cs="Calibri"/>
        </w:rPr>
      </w:pPr>
      <w:r w:rsidRPr="007F6620">
        <w:rPr>
          <w:rFonts w:ascii="Calibri" w:hAnsi="Calibri" w:cs="Calibri"/>
        </w:rPr>
        <w:lastRenderedPageBreak/>
        <w:t xml:space="preserve">The first Member of an explicit dimension is the default Member, and it is only used for XBRL hierarchy. Do not use it in actual dimensional combinations. </w:t>
      </w:r>
      <w:r w:rsidR="004A3263" w:rsidRPr="004A3263">
        <w:rPr>
          <w:rFonts w:ascii="Calibri" w:hAnsi="Calibri" w:cs="Calibri"/>
        </w:rPr>
        <w:t>Simply ignore it.</w:t>
      </w:r>
    </w:p>
    <w:p w14:paraId="74C4B80D" w14:textId="4936109F" w:rsidR="00A81931" w:rsidRDefault="003149D6" w:rsidP="00132066">
      <w:pPr>
        <w:spacing w:after="120" w:line="240" w:lineRule="auto"/>
        <w:rPr>
          <w:rFonts w:ascii="Calibri" w:hAnsi="Calibri" w:cs="Calibri"/>
        </w:rPr>
      </w:pPr>
      <w:r>
        <w:rPr>
          <w:rFonts w:ascii="Calibri" w:hAnsi="Calibri" w:cs="Calibri"/>
        </w:rPr>
        <w:t xml:space="preserve">The default member of </w:t>
      </w:r>
      <w:r w:rsidR="00132066" w:rsidRPr="00132066">
        <w:rPr>
          <w:rFonts w:ascii="Calibri" w:hAnsi="Calibri" w:cs="Calibri"/>
        </w:rPr>
        <w:t>esrs:TopicalESRSAxis</w:t>
      </w:r>
      <w:r w:rsidR="00132066">
        <w:rPr>
          <w:rFonts w:ascii="Calibri" w:hAnsi="Calibri" w:cs="Calibri"/>
        </w:rPr>
        <w:t xml:space="preserve"> is </w:t>
      </w:r>
      <w:r w:rsidR="00132066" w:rsidRPr="00132066">
        <w:rPr>
          <w:rFonts w:ascii="Calibri" w:hAnsi="Calibri" w:cs="Calibri"/>
        </w:rPr>
        <w:t>esrs:TopicTopicUnspecifiedMember</w:t>
      </w:r>
      <w:r w:rsidR="004A3263">
        <w:rPr>
          <w:rFonts w:ascii="Calibri" w:hAnsi="Calibri" w:cs="Calibri"/>
        </w:rPr>
        <w:t>, not to be used</w:t>
      </w:r>
      <w:r w:rsidR="00A81931">
        <w:rPr>
          <w:rFonts w:ascii="Calibri" w:hAnsi="Calibri" w:cs="Calibri"/>
        </w:rPr>
        <w:t>.</w:t>
      </w:r>
    </w:p>
    <w:p w14:paraId="49DF5888" w14:textId="42EB5403" w:rsidR="00E16E5A" w:rsidRDefault="00621DB7" w:rsidP="00132066">
      <w:pPr>
        <w:spacing w:after="120" w:line="240" w:lineRule="auto"/>
        <w:rPr>
          <w:rFonts w:ascii="Calibri" w:hAnsi="Calibri" w:cs="Calibri"/>
        </w:rPr>
      </w:pPr>
      <w:r>
        <w:rPr>
          <w:rFonts w:ascii="Calibri" w:hAnsi="Calibri" w:cs="Calibri"/>
        </w:rPr>
        <w:t>If the number of members if large (</w:t>
      </w:r>
      <w:r w:rsidR="00695672">
        <w:rPr>
          <w:rFonts w:ascii="Calibri" w:hAnsi="Calibri" w:cs="Calibri"/>
        </w:rPr>
        <w:t xml:space="preserve">as in </w:t>
      </w:r>
      <w:r w:rsidR="002A74B1" w:rsidRPr="002A74B1">
        <w:rPr>
          <w:rFonts w:ascii="Calibri" w:hAnsi="Calibri" w:cs="Calibri"/>
        </w:rPr>
        <w:t>esrs:SectorsAndEconomicActivitiesAxis</w:t>
      </w:r>
      <w:r w:rsidR="002A74B1">
        <w:rPr>
          <w:rFonts w:ascii="Calibri" w:hAnsi="Calibri" w:cs="Calibri"/>
        </w:rPr>
        <w:t>, row 155), the list of members is n</w:t>
      </w:r>
      <w:r w:rsidR="007F4DAB">
        <w:rPr>
          <w:rFonts w:ascii="Calibri" w:hAnsi="Calibri" w:cs="Calibri"/>
        </w:rPr>
        <w:t>ot presented in the Taxonomy Illustrated (Excel)</w:t>
      </w:r>
      <w:r w:rsidR="00B67FBC">
        <w:rPr>
          <w:rFonts w:ascii="Calibri" w:hAnsi="Calibri" w:cs="Calibri"/>
        </w:rPr>
        <w:t xml:space="preserve"> as a matter of space</w:t>
      </w:r>
      <w:r w:rsidR="007F4DAB">
        <w:rPr>
          <w:rFonts w:ascii="Calibri" w:hAnsi="Calibri" w:cs="Calibri"/>
        </w:rPr>
        <w:t xml:space="preserve">. </w:t>
      </w:r>
    </w:p>
    <w:p w14:paraId="3C360E52" w14:textId="77777777" w:rsidR="002D1DF3" w:rsidRDefault="002D1DF3" w:rsidP="00D44688">
      <w:pPr>
        <w:spacing w:after="120" w:line="240" w:lineRule="auto"/>
        <w:rPr>
          <w:rFonts w:ascii="Calibri" w:hAnsi="Calibri" w:cs="Calibri"/>
        </w:rPr>
      </w:pPr>
    </w:p>
    <w:p w14:paraId="32AE673F" w14:textId="33EA3D15" w:rsidR="00757799" w:rsidRDefault="002D1DF3" w:rsidP="00D44688">
      <w:pPr>
        <w:spacing w:after="120" w:line="240" w:lineRule="auto"/>
        <w:rPr>
          <w:rFonts w:ascii="Calibri" w:hAnsi="Calibri" w:cs="Calibri"/>
        </w:rPr>
      </w:pPr>
      <w:r>
        <w:rPr>
          <w:rFonts w:ascii="Calibri" w:hAnsi="Calibri" w:cs="Calibri"/>
        </w:rPr>
        <w:t>Typed</w:t>
      </w:r>
      <w:r w:rsidR="00C15151" w:rsidRPr="00C15151">
        <w:rPr>
          <w:rFonts w:ascii="Calibri" w:hAnsi="Calibri" w:cs="Calibri"/>
        </w:rPr>
        <w:t xml:space="preserve"> dimension example (row </w:t>
      </w:r>
      <w:r w:rsidR="00C15151">
        <w:rPr>
          <w:rFonts w:ascii="Calibri" w:hAnsi="Calibri" w:cs="Calibri"/>
        </w:rPr>
        <w:t>26</w:t>
      </w:r>
      <w:r w:rsidR="00C15151" w:rsidRPr="00C15151">
        <w:rPr>
          <w:rFonts w:ascii="Calibri" w:hAnsi="Calibri" w:cs="Calibri"/>
        </w:rPr>
        <w:t>):</w:t>
      </w:r>
      <w:r w:rsidR="00AC7C46">
        <w:rPr>
          <w:rFonts w:ascii="Calibri" w:hAnsi="Calibri" w:cs="Calibri"/>
        </w:rPr>
        <w:t xml:space="preserve"> </w:t>
      </w:r>
    </w:p>
    <w:p w14:paraId="58FFDBA5" w14:textId="6FE985AB" w:rsidR="008A4619" w:rsidRDefault="00757799" w:rsidP="00D44688">
      <w:pPr>
        <w:spacing w:after="120" w:line="240" w:lineRule="auto"/>
        <w:rPr>
          <w:rFonts w:ascii="Calibri" w:hAnsi="Calibri" w:cs="Calibri"/>
        </w:rPr>
      </w:pPr>
      <w:r>
        <w:rPr>
          <w:rFonts w:ascii="Calibri" w:hAnsi="Calibri" w:cs="Calibri"/>
        </w:rPr>
        <w:t xml:space="preserve">The Member would be whatever value, as: </w:t>
      </w:r>
      <w:r w:rsidR="00AC7C46" w:rsidRPr="00AC7C46">
        <w:rPr>
          <w:rFonts w:ascii="Calibri" w:hAnsi="Calibri" w:cs="Calibri"/>
        </w:rPr>
        <w:t>esrs:NameOfMetricsTypedAxis</w:t>
      </w:r>
      <w:r w:rsidR="005E5292">
        <w:rPr>
          <w:rFonts w:ascii="Calibri" w:hAnsi="Calibri" w:cs="Calibri"/>
        </w:rPr>
        <w:t>Mandatory</w:t>
      </w:r>
      <w:r w:rsidR="00AC7C46">
        <w:rPr>
          <w:rFonts w:ascii="Calibri" w:hAnsi="Calibri" w:cs="Calibri"/>
        </w:rPr>
        <w:t xml:space="preserve"> / Metrics1</w:t>
      </w:r>
    </w:p>
    <w:p w14:paraId="4BC48F40" w14:textId="77777777" w:rsidR="002D1DF3" w:rsidRDefault="002D1DF3" w:rsidP="00D44688">
      <w:pPr>
        <w:spacing w:after="120" w:line="240" w:lineRule="auto"/>
        <w:rPr>
          <w:rFonts w:ascii="Calibri" w:hAnsi="Calibri" w:cs="Calibri"/>
        </w:rPr>
      </w:pPr>
    </w:p>
    <w:p w14:paraId="157E9D90" w14:textId="00D02268" w:rsidR="005E5292" w:rsidRDefault="00406DB5" w:rsidP="00D44688">
      <w:pPr>
        <w:spacing w:after="120" w:line="240" w:lineRule="auto"/>
        <w:rPr>
          <w:rFonts w:ascii="Calibri" w:hAnsi="Calibri" w:cs="Calibri"/>
        </w:rPr>
      </w:pPr>
      <w:r>
        <w:rPr>
          <w:rFonts w:ascii="Calibri" w:hAnsi="Calibri" w:cs="Calibri"/>
        </w:rPr>
        <w:t>Example of dimensional combination (</w:t>
      </w:r>
      <w:r w:rsidR="00A2378B">
        <w:rPr>
          <w:rFonts w:ascii="Calibri" w:hAnsi="Calibri" w:cs="Calibri"/>
        </w:rPr>
        <w:t>row 334):</w:t>
      </w:r>
    </w:p>
    <w:p w14:paraId="4FF160BF" w14:textId="5DE8B93C" w:rsidR="00A2378B" w:rsidRDefault="007245B1" w:rsidP="007245B1">
      <w:pPr>
        <w:spacing w:after="120" w:line="240" w:lineRule="auto"/>
        <w:rPr>
          <w:rFonts w:ascii="Calibri" w:hAnsi="Calibri" w:cs="Calibri"/>
        </w:rPr>
      </w:pPr>
      <w:r w:rsidRPr="007245B1">
        <w:rPr>
          <w:rFonts w:ascii="Calibri" w:hAnsi="Calibri" w:cs="Calibri"/>
        </w:rPr>
        <w:t>esrs:IdentifierOfActionPlanTypedAxis</w:t>
      </w:r>
      <w:r>
        <w:rPr>
          <w:rFonts w:ascii="Calibri" w:hAnsi="Calibri" w:cs="Calibri"/>
        </w:rPr>
        <w:t xml:space="preserve"> / PlanA     </w:t>
      </w:r>
      <w:r w:rsidRPr="007245B1">
        <w:rPr>
          <w:rFonts w:ascii="Calibri" w:hAnsi="Calibri" w:cs="Calibri"/>
        </w:rPr>
        <w:t>esrs:ReportingScopeAxis</w:t>
      </w:r>
      <w:r>
        <w:rPr>
          <w:rFonts w:ascii="Calibri" w:hAnsi="Calibri" w:cs="Calibri"/>
        </w:rPr>
        <w:t xml:space="preserve"> / </w:t>
      </w:r>
      <w:r w:rsidRPr="007245B1">
        <w:rPr>
          <w:rFonts w:ascii="Calibri" w:hAnsi="Calibri" w:cs="Calibri"/>
        </w:rPr>
        <w:t>esrs:ShorttermMember</w:t>
      </w:r>
    </w:p>
    <w:p w14:paraId="3682C0D6" w14:textId="77777777" w:rsidR="008A4619" w:rsidRDefault="008A4619" w:rsidP="00D44688">
      <w:pPr>
        <w:spacing w:after="120" w:line="240" w:lineRule="auto"/>
        <w:rPr>
          <w:rFonts w:ascii="Calibri" w:hAnsi="Calibri" w:cs="Calibri"/>
        </w:rPr>
      </w:pPr>
    </w:p>
    <w:p w14:paraId="0CC08FD2" w14:textId="6C46B42E" w:rsidR="000F152E" w:rsidRPr="000F5777" w:rsidRDefault="000F152E" w:rsidP="00D44688">
      <w:pPr>
        <w:spacing w:after="120" w:line="240" w:lineRule="auto"/>
        <w:rPr>
          <w:rFonts w:ascii="Calibri" w:hAnsi="Calibri" w:cs="Calibri"/>
          <w:b/>
          <w:bCs/>
        </w:rPr>
      </w:pPr>
      <w:r w:rsidRPr="000F5777">
        <w:rPr>
          <w:rFonts w:ascii="Calibri" w:hAnsi="Calibri" w:cs="Calibri"/>
          <w:b/>
          <w:bCs/>
        </w:rPr>
        <w:t>Peri</w:t>
      </w:r>
      <w:r w:rsidR="00DA68DD" w:rsidRPr="000F5777">
        <w:rPr>
          <w:rFonts w:ascii="Calibri" w:hAnsi="Calibri" w:cs="Calibri"/>
          <w:b/>
          <w:bCs/>
        </w:rPr>
        <w:t>od:</w:t>
      </w:r>
    </w:p>
    <w:p w14:paraId="3514C780" w14:textId="77777777" w:rsidR="001D4E56" w:rsidRDefault="00DA68DD" w:rsidP="00D44688">
      <w:pPr>
        <w:spacing w:after="120" w:line="240" w:lineRule="auto"/>
        <w:rPr>
          <w:rFonts w:ascii="Calibri" w:hAnsi="Calibri" w:cs="Calibri"/>
        </w:rPr>
      </w:pPr>
      <w:r>
        <w:rPr>
          <w:rFonts w:ascii="Calibri" w:hAnsi="Calibri" w:cs="Calibri"/>
        </w:rPr>
        <w:t xml:space="preserve">See </w:t>
      </w:r>
      <w:r w:rsidR="00A841E6" w:rsidRPr="00A841E6">
        <w:rPr>
          <w:rFonts w:ascii="Calibri" w:hAnsi="Calibri" w:cs="Calibri"/>
        </w:rPr>
        <w:t xml:space="preserve">Taxonomy Illustrated </w:t>
      </w:r>
      <w:r>
        <w:rPr>
          <w:rFonts w:ascii="Calibri" w:hAnsi="Calibri" w:cs="Calibri"/>
        </w:rPr>
        <w:t xml:space="preserve">column G. </w:t>
      </w:r>
    </w:p>
    <w:p w14:paraId="66C8D4D7" w14:textId="79364B3E" w:rsidR="00DA68DD" w:rsidRDefault="00DA68DD" w:rsidP="00D44688">
      <w:pPr>
        <w:spacing w:after="120" w:line="240" w:lineRule="auto"/>
        <w:rPr>
          <w:rFonts w:ascii="Calibri" w:hAnsi="Calibri" w:cs="Calibri"/>
        </w:rPr>
      </w:pPr>
      <w:r>
        <w:rPr>
          <w:rFonts w:ascii="Calibri" w:hAnsi="Calibri" w:cs="Calibri"/>
        </w:rPr>
        <w:t xml:space="preserve">The period </w:t>
      </w:r>
      <w:r w:rsidR="00D34F2C">
        <w:rPr>
          <w:rFonts w:ascii="Calibri" w:hAnsi="Calibri" w:cs="Calibri"/>
        </w:rPr>
        <w:t>can be duration (as 2023-01-01</w:t>
      </w:r>
      <w:r w:rsidR="006C33C0">
        <w:rPr>
          <w:rFonts w:ascii="Calibri" w:hAnsi="Calibri" w:cs="Calibri"/>
        </w:rPr>
        <w:t xml:space="preserve"> /</w:t>
      </w:r>
      <w:r w:rsidR="00D34F2C">
        <w:rPr>
          <w:rFonts w:ascii="Calibri" w:hAnsi="Calibri" w:cs="Calibri"/>
        </w:rPr>
        <w:t xml:space="preserve"> 2023-12-31) </w:t>
      </w:r>
      <w:r w:rsidR="00967992">
        <w:rPr>
          <w:rFonts w:ascii="Calibri" w:hAnsi="Calibri" w:cs="Calibri"/>
        </w:rPr>
        <w:t>or instant (2024</w:t>
      </w:r>
      <w:r w:rsidR="00B67FBC">
        <w:rPr>
          <w:rFonts w:ascii="Calibri" w:hAnsi="Calibri" w:cs="Calibri"/>
        </w:rPr>
        <w:t>-12-31)</w:t>
      </w:r>
      <w:r w:rsidR="00967992">
        <w:rPr>
          <w:rFonts w:ascii="Calibri" w:hAnsi="Calibri" w:cs="Calibri"/>
        </w:rPr>
        <w:t>.</w:t>
      </w:r>
    </w:p>
    <w:p w14:paraId="3A409EFB" w14:textId="216CC32A" w:rsidR="008A4619" w:rsidRDefault="00D140AA" w:rsidP="00D44688">
      <w:pPr>
        <w:spacing w:after="120" w:line="240" w:lineRule="auto"/>
        <w:rPr>
          <w:rFonts w:ascii="Calibri" w:hAnsi="Calibri" w:cs="Calibri"/>
        </w:rPr>
      </w:pPr>
      <w:r>
        <w:rPr>
          <w:rFonts w:ascii="Calibri" w:hAnsi="Calibri" w:cs="Calibri"/>
        </w:rPr>
        <w:t xml:space="preserve">Each concept is </w:t>
      </w:r>
      <w:r w:rsidR="00837A1E">
        <w:rPr>
          <w:rFonts w:ascii="Calibri" w:hAnsi="Calibri" w:cs="Calibri"/>
        </w:rPr>
        <w:t xml:space="preserve">consistently </w:t>
      </w:r>
      <w:r>
        <w:rPr>
          <w:rFonts w:ascii="Calibri" w:hAnsi="Calibri" w:cs="Calibri"/>
        </w:rPr>
        <w:t>or duration or instan</w:t>
      </w:r>
      <w:r w:rsidR="00837A1E">
        <w:rPr>
          <w:rFonts w:ascii="Calibri" w:hAnsi="Calibri" w:cs="Calibri"/>
        </w:rPr>
        <w:t>t</w:t>
      </w:r>
      <w:r>
        <w:rPr>
          <w:rFonts w:ascii="Calibri" w:hAnsi="Calibri" w:cs="Calibri"/>
        </w:rPr>
        <w:t>.</w:t>
      </w:r>
      <w:r w:rsidR="00A10031">
        <w:rPr>
          <w:rFonts w:ascii="Calibri" w:hAnsi="Calibri" w:cs="Calibri"/>
        </w:rPr>
        <w:t xml:space="preserve"> See example at row 142:</w:t>
      </w:r>
    </w:p>
    <w:p w14:paraId="1445C198" w14:textId="5B5C4704" w:rsidR="00A10031" w:rsidRPr="00A10031" w:rsidRDefault="00A10031" w:rsidP="00A10031">
      <w:pPr>
        <w:spacing w:after="120" w:line="240" w:lineRule="auto"/>
        <w:rPr>
          <w:rFonts w:ascii="Calibri" w:hAnsi="Calibri" w:cs="Calibri"/>
        </w:rPr>
      </w:pPr>
      <w:r w:rsidRPr="00A10031">
        <w:rPr>
          <w:rFonts w:ascii="Calibri" w:hAnsi="Calibri" w:cs="Calibri"/>
        </w:rPr>
        <w:t>esrs:NumberOfEmployeesHeadcountAtEndOfPeriod</w:t>
      </w:r>
      <w:r w:rsidR="000F5777">
        <w:rPr>
          <w:rFonts w:ascii="Calibri" w:hAnsi="Calibri" w:cs="Calibri"/>
        </w:rPr>
        <w:t xml:space="preserve"> </w:t>
      </w:r>
      <w:r w:rsidR="000F5777" w:rsidRPr="000F5777">
        <w:rPr>
          <w:rFonts w:ascii="Calibri" w:hAnsi="Calibri" w:cs="Calibri"/>
        </w:rPr>
        <w:t>2023-12-31</w:t>
      </w:r>
    </w:p>
    <w:p w14:paraId="4E5216A2" w14:textId="4DD0BCCB" w:rsidR="008A4619" w:rsidRDefault="00A10031" w:rsidP="00A10031">
      <w:pPr>
        <w:spacing w:after="120" w:line="240" w:lineRule="auto"/>
        <w:rPr>
          <w:rFonts w:ascii="Calibri" w:hAnsi="Calibri" w:cs="Calibri"/>
        </w:rPr>
      </w:pPr>
      <w:r w:rsidRPr="00A10031">
        <w:rPr>
          <w:rFonts w:ascii="Calibri" w:hAnsi="Calibri" w:cs="Calibri"/>
        </w:rPr>
        <w:t>esrs:NumberOfEmployeesHeadCountDuringPeriod</w:t>
      </w:r>
      <w:r w:rsidR="000F5777">
        <w:rPr>
          <w:rFonts w:ascii="Calibri" w:hAnsi="Calibri" w:cs="Calibri"/>
        </w:rPr>
        <w:t xml:space="preserve"> </w:t>
      </w:r>
      <w:r w:rsidR="006C7035" w:rsidRPr="006C7035">
        <w:rPr>
          <w:rFonts w:ascii="Calibri" w:hAnsi="Calibri" w:cs="Calibri"/>
        </w:rPr>
        <w:t xml:space="preserve">2023-01-01 / </w:t>
      </w:r>
      <w:bookmarkStart w:id="5" w:name="_Hlk160957115"/>
      <w:r w:rsidR="006C7035" w:rsidRPr="006C7035">
        <w:rPr>
          <w:rFonts w:ascii="Calibri" w:hAnsi="Calibri" w:cs="Calibri"/>
        </w:rPr>
        <w:t>2023-12-31</w:t>
      </w:r>
      <w:bookmarkEnd w:id="5"/>
    </w:p>
    <w:p w14:paraId="7FF7FCBB" w14:textId="3CB09AF0" w:rsidR="008A4619" w:rsidRDefault="00373A8C" w:rsidP="00D44688">
      <w:pPr>
        <w:spacing w:after="120" w:line="240" w:lineRule="auto"/>
        <w:rPr>
          <w:rFonts w:ascii="Calibri" w:hAnsi="Calibri" w:cs="Calibri"/>
        </w:rPr>
      </w:pPr>
      <w:r>
        <w:rPr>
          <w:rFonts w:ascii="Calibri" w:hAnsi="Calibri" w:cs="Calibri"/>
        </w:rPr>
        <w:t>As the period is usually the same for most of the concepts, default is used.</w:t>
      </w:r>
    </w:p>
    <w:p w14:paraId="270D37C9" w14:textId="77777777" w:rsidR="00AA0DE5" w:rsidRDefault="00AA0DE5" w:rsidP="00D44688">
      <w:pPr>
        <w:spacing w:after="120" w:line="240" w:lineRule="auto"/>
        <w:rPr>
          <w:rFonts w:ascii="Calibri" w:hAnsi="Calibri" w:cs="Calibri"/>
        </w:rPr>
      </w:pPr>
    </w:p>
    <w:p w14:paraId="4A1FE3F0" w14:textId="40649B69" w:rsidR="00AA0DE5" w:rsidRPr="003E1457" w:rsidRDefault="00AA0DE5" w:rsidP="00D44688">
      <w:pPr>
        <w:spacing w:after="120" w:line="240" w:lineRule="auto"/>
        <w:rPr>
          <w:rFonts w:ascii="Calibri" w:hAnsi="Calibri" w:cs="Calibri"/>
          <w:b/>
          <w:bCs/>
        </w:rPr>
      </w:pPr>
      <w:r w:rsidRPr="003E1457">
        <w:rPr>
          <w:rFonts w:ascii="Calibri" w:hAnsi="Calibri" w:cs="Calibri"/>
          <w:b/>
          <w:bCs/>
        </w:rPr>
        <w:t>Unit:</w:t>
      </w:r>
    </w:p>
    <w:p w14:paraId="2D92640C" w14:textId="0AB51187" w:rsidR="00AA0DE5" w:rsidRDefault="003B0932" w:rsidP="00D44688">
      <w:pPr>
        <w:spacing w:after="120" w:line="240" w:lineRule="auto"/>
        <w:rPr>
          <w:rFonts w:ascii="Calibri" w:hAnsi="Calibri" w:cs="Calibri"/>
        </w:rPr>
      </w:pPr>
      <w:r>
        <w:rPr>
          <w:rFonts w:ascii="Calibri" w:hAnsi="Calibri" w:cs="Calibri"/>
        </w:rPr>
        <w:t>Typically is EUR, by default</w:t>
      </w:r>
    </w:p>
    <w:p w14:paraId="10181BB8" w14:textId="415FB4AC" w:rsidR="003B0932" w:rsidRDefault="003B0932" w:rsidP="00D44688">
      <w:pPr>
        <w:spacing w:after="120" w:line="240" w:lineRule="auto"/>
        <w:rPr>
          <w:rFonts w:ascii="Calibri" w:hAnsi="Calibri" w:cs="Calibri"/>
        </w:rPr>
      </w:pPr>
      <w:r>
        <w:rPr>
          <w:rFonts w:ascii="Calibri" w:hAnsi="Calibri" w:cs="Calibri"/>
        </w:rPr>
        <w:t>Note in</w:t>
      </w:r>
      <w:r w:rsidR="00764C56" w:rsidRPr="00764C56">
        <w:t xml:space="preserve"> </w:t>
      </w:r>
      <w:r w:rsidR="00764C56" w:rsidRPr="00764C56">
        <w:rPr>
          <w:rFonts w:ascii="Calibri" w:hAnsi="Calibri" w:cs="Calibri"/>
        </w:rPr>
        <w:t>Taxonomy Illustrated</w:t>
      </w:r>
      <w:r w:rsidR="00A841E6">
        <w:rPr>
          <w:rFonts w:ascii="Calibri" w:hAnsi="Calibri" w:cs="Calibri"/>
        </w:rPr>
        <w:t>,</w:t>
      </w:r>
      <w:r>
        <w:rPr>
          <w:rFonts w:ascii="Calibri" w:hAnsi="Calibri" w:cs="Calibri"/>
        </w:rPr>
        <w:t xml:space="preserve"> column </w:t>
      </w:r>
      <w:r w:rsidR="00050499">
        <w:rPr>
          <w:rFonts w:ascii="Calibri" w:hAnsi="Calibri" w:cs="Calibri"/>
        </w:rPr>
        <w:t>D</w:t>
      </w:r>
      <w:r w:rsidR="00A841E6">
        <w:rPr>
          <w:rFonts w:ascii="Calibri" w:hAnsi="Calibri" w:cs="Calibri"/>
        </w:rPr>
        <w:t>:</w:t>
      </w:r>
      <w:r w:rsidR="00050499">
        <w:rPr>
          <w:rFonts w:ascii="Calibri" w:hAnsi="Calibri" w:cs="Calibri"/>
        </w:rPr>
        <w:t xml:space="preserve"> “</w:t>
      </w:r>
      <w:r w:rsidR="00050499" w:rsidRPr="00050499">
        <w:rPr>
          <w:rFonts w:ascii="Calibri" w:hAnsi="Calibri" w:cs="Calibri"/>
        </w:rPr>
        <w:t>Please disclose with the appropriate unit in the XBRL Unit Registry.</w:t>
      </w:r>
      <w:r w:rsidR="00050499">
        <w:rPr>
          <w:rFonts w:ascii="Calibri" w:hAnsi="Calibri" w:cs="Calibri"/>
        </w:rPr>
        <w:t>” Is also EUR by default</w:t>
      </w:r>
      <w:r w:rsidR="003E1457">
        <w:rPr>
          <w:rFonts w:ascii="Calibri" w:hAnsi="Calibri" w:cs="Calibri"/>
        </w:rPr>
        <w:t>.</w:t>
      </w:r>
    </w:p>
    <w:p w14:paraId="677C3B90" w14:textId="77777777" w:rsidR="00882F8E" w:rsidRDefault="00882F8E" w:rsidP="00D44688">
      <w:pPr>
        <w:spacing w:after="120" w:line="240" w:lineRule="auto"/>
        <w:rPr>
          <w:rFonts w:ascii="Calibri" w:hAnsi="Calibri" w:cs="Calibri"/>
        </w:rPr>
      </w:pPr>
    </w:p>
    <w:p w14:paraId="4E4D22EF" w14:textId="77777777" w:rsidR="00882F8E" w:rsidRPr="0091009A" w:rsidRDefault="00882F8E" w:rsidP="00882F8E">
      <w:pPr>
        <w:spacing w:after="120" w:line="240" w:lineRule="auto"/>
        <w:rPr>
          <w:rFonts w:ascii="Calibri" w:hAnsi="Calibri" w:cs="Calibri"/>
          <w:b/>
          <w:bCs/>
        </w:rPr>
      </w:pPr>
      <w:r w:rsidRPr="0091009A">
        <w:rPr>
          <w:rFonts w:ascii="Calibri" w:hAnsi="Calibri" w:cs="Calibri"/>
          <w:b/>
          <w:bCs/>
        </w:rPr>
        <w:t xml:space="preserve">Examples of </w:t>
      </w:r>
      <w:r>
        <w:rPr>
          <w:rFonts w:ascii="Calibri" w:hAnsi="Calibri" w:cs="Calibri"/>
          <w:b/>
          <w:bCs/>
        </w:rPr>
        <w:t xml:space="preserve">iXBRL </w:t>
      </w:r>
      <w:r w:rsidRPr="0091009A">
        <w:rPr>
          <w:rFonts w:ascii="Calibri" w:hAnsi="Calibri" w:cs="Calibri"/>
          <w:b/>
          <w:bCs/>
        </w:rPr>
        <w:t>facts.</w:t>
      </w:r>
    </w:p>
    <w:p w14:paraId="00420544" w14:textId="77777777" w:rsidR="00882F8E" w:rsidRDefault="00882F8E" w:rsidP="00882F8E">
      <w:pPr>
        <w:spacing w:after="120" w:line="240" w:lineRule="auto"/>
        <w:rPr>
          <w:rFonts w:ascii="Calibri" w:hAnsi="Calibri" w:cs="Calibri"/>
        </w:rPr>
      </w:pPr>
      <w:r>
        <w:rPr>
          <w:rFonts w:ascii="Calibri" w:hAnsi="Calibri" w:cs="Calibri"/>
        </w:rPr>
        <w:t>See the examples provided by EFRAG at:</w:t>
      </w:r>
    </w:p>
    <w:p w14:paraId="7FD0BE64" w14:textId="77777777" w:rsidR="00882F8E" w:rsidRDefault="00EA3AC5" w:rsidP="00882F8E">
      <w:pPr>
        <w:spacing w:after="120" w:line="240" w:lineRule="auto"/>
        <w:rPr>
          <w:rFonts w:ascii="Calibri" w:hAnsi="Calibri" w:cs="Calibri"/>
        </w:rPr>
      </w:pPr>
      <w:hyperlink r:id="rId12" w:history="1">
        <w:r w:rsidR="00882F8E" w:rsidRPr="00CB4EE8">
          <w:rPr>
            <w:rStyle w:val="Hipervnculo"/>
            <w:rFonts w:ascii="Calibri" w:hAnsi="Calibri" w:cs="Calibri"/>
          </w:rPr>
          <w:t>Annex 2 to the Explanatory Note – Illustrative examples of XBRL ESRS Set 1 reports (ZIP file)</w:t>
        </w:r>
      </w:hyperlink>
    </w:p>
    <w:p w14:paraId="0625077B" w14:textId="77777777" w:rsidR="00882F8E" w:rsidRDefault="00EA3AC5" w:rsidP="00882F8E">
      <w:pPr>
        <w:spacing w:after="120" w:line="240" w:lineRule="auto"/>
        <w:rPr>
          <w:rFonts w:ascii="Calibri" w:hAnsi="Calibri" w:cs="Calibri"/>
        </w:rPr>
      </w:pPr>
      <w:hyperlink r:id="rId13" w:history="1">
        <w:r w:rsidR="00882F8E" w:rsidRPr="00516F08">
          <w:rPr>
            <w:rStyle w:val="Hipervnculo"/>
            <w:rFonts w:ascii="Calibri" w:hAnsi="Calibri" w:cs="Calibri"/>
          </w:rPr>
          <w:t>Annex 2 to the Explanatory Note – Illustrative examples of XBRL Article 8 reports (ZIP file)</w:t>
        </w:r>
      </w:hyperlink>
    </w:p>
    <w:p w14:paraId="559CB301" w14:textId="77777777" w:rsidR="00882F8E" w:rsidRDefault="00882F8E" w:rsidP="00882F8E">
      <w:pPr>
        <w:spacing w:after="120" w:line="240" w:lineRule="auto"/>
        <w:rPr>
          <w:rFonts w:ascii="Calibri" w:hAnsi="Calibri" w:cs="Calibri"/>
        </w:rPr>
      </w:pPr>
    </w:p>
    <w:p w14:paraId="778C057A" w14:textId="77777777" w:rsidR="00882F8E" w:rsidRDefault="00882F8E" w:rsidP="00882F8E">
      <w:pPr>
        <w:spacing w:after="120" w:line="240" w:lineRule="auto"/>
        <w:rPr>
          <w:rFonts w:ascii="Calibri" w:hAnsi="Calibri" w:cs="Calibri"/>
        </w:rPr>
      </w:pPr>
      <w:r>
        <w:rPr>
          <w:rFonts w:ascii="Calibri" w:hAnsi="Calibri" w:cs="Calibri"/>
        </w:rPr>
        <w:t xml:space="preserve">See ESRS 2 folder, file </w:t>
      </w:r>
      <w:r w:rsidRPr="003D30C8">
        <w:rPr>
          <w:rFonts w:ascii="Calibri" w:hAnsi="Calibri" w:cs="Calibri"/>
        </w:rPr>
        <w:t>efrag-20251231.xhtml</w:t>
      </w:r>
      <w:r>
        <w:rPr>
          <w:rFonts w:ascii="Calibri" w:hAnsi="Calibri" w:cs="Calibri"/>
        </w:rPr>
        <w:t xml:space="preserve"> (text value distilled)</w:t>
      </w:r>
    </w:p>
    <w:p w14:paraId="51BB0A89" w14:textId="77777777" w:rsidR="00882F8E" w:rsidRDefault="00882F8E" w:rsidP="00882F8E">
      <w:pPr>
        <w:spacing w:after="120" w:line="240" w:lineRule="auto"/>
        <w:rPr>
          <w:rFonts w:ascii="Calibri" w:hAnsi="Calibri" w:cs="Calibri"/>
        </w:rPr>
      </w:pPr>
      <w:r w:rsidRPr="00503548">
        <w:rPr>
          <w:rFonts w:ascii="Calibri" w:hAnsi="Calibri" w:cs="Calibri"/>
        </w:rPr>
        <w:t>&lt;ix:nonnumeric name=”</w:t>
      </w:r>
      <w:r w:rsidRPr="00EB6110">
        <w:rPr>
          <w:rFonts w:ascii="Calibri" w:hAnsi="Calibri" w:cs="Calibri"/>
        </w:rPr>
        <w:t>esrs:DisclosureOfReasonsWhyScopeOfConsolidationIsNotSameAsForFinancialStatementsExplanatory</w:t>
      </w:r>
      <w:r>
        <w:rPr>
          <w:rFonts w:ascii="Calibri" w:hAnsi="Calibri" w:cs="Calibri"/>
        </w:rPr>
        <w:t>”….&gt;</w:t>
      </w:r>
      <w:r>
        <w:rPr>
          <w:rFonts w:ascii="Calibri" w:hAnsi="Calibri" w:cs="Calibri"/>
        </w:rPr>
        <w:br/>
      </w:r>
      <w:r w:rsidRPr="00A873E3">
        <w:rPr>
          <w:rFonts w:ascii="Calibri" w:hAnsi="Calibri" w:cs="Calibri"/>
        </w:rPr>
        <w:t>Praesent risus nisl, semper non imperdiet eget, volutpat vitae orci</w:t>
      </w:r>
      <w:r w:rsidRPr="00503548">
        <w:rPr>
          <w:rFonts w:ascii="Calibri" w:hAnsi="Calibri" w:cs="Calibri"/>
        </w:rPr>
        <w:t>&lt;/ix:nonnumeric&gt;</w:t>
      </w:r>
    </w:p>
    <w:p w14:paraId="502DA747" w14:textId="77777777" w:rsidR="003E1457" w:rsidRDefault="003E1457" w:rsidP="00D44688">
      <w:pPr>
        <w:spacing w:after="120" w:line="240" w:lineRule="auto"/>
        <w:rPr>
          <w:rFonts w:ascii="Calibri" w:hAnsi="Calibri" w:cs="Calibri"/>
        </w:rPr>
      </w:pPr>
    </w:p>
    <w:p w14:paraId="78378B23" w14:textId="77777777" w:rsidR="001D4E56" w:rsidRDefault="001D4E56">
      <w:pPr>
        <w:rPr>
          <w:rFonts w:ascii="Calibri" w:hAnsi="Calibri" w:cs="Calibri"/>
          <w:b/>
          <w:bCs/>
        </w:rPr>
      </w:pPr>
      <w:r>
        <w:rPr>
          <w:rFonts w:ascii="Calibri" w:hAnsi="Calibri" w:cs="Calibri"/>
          <w:b/>
          <w:bCs/>
        </w:rPr>
        <w:br w:type="page"/>
      </w:r>
    </w:p>
    <w:p w14:paraId="7492A742" w14:textId="32F1903F" w:rsidR="00CA03E7" w:rsidRPr="00B611C5" w:rsidRDefault="00CA03E7" w:rsidP="00CA03E7">
      <w:pPr>
        <w:spacing w:after="120" w:line="240" w:lineRule="auto"/>
        <w:rPr>
          <w:rFonts w:ascii="Calibri" w:hAnsi="Calibri" w:cs="Calibri"/>
          <w:b/>
          <w:bCs/>
        </w:rPr>
      </w:pPr>
      <w:r>
        <w:rPr>
          <w:rFonts w:ascii="Calibri" w:hAnsi="Calibri" w:cs="Calibri"/>
          <w:b/>
          <w:bCs/>
        </w:rPr>
        <w:lastRenderedPageBreak/>
        <w:t xml:space="preserve">Rule of thumb </w:t>
      </w:r>
      <w:r w:rsidRPr="00B611C5">
        <w:rPr>
          <w:rFonts w:ascii="Calibri" w:hAnsi="Calibri" w:cs="Calibri"/>
          <w:b/>
          <w:bCs/>
        </w:rPr>
        <w:t>to d</w:t>
      </w:r>
      <w:r>
        <w:rPr>
          <w:rFonts w:ascii="Calibri" w:hAnsi="Calibri" w:cs="Calibri"/>
          <w:b/>
          <w:bCs/>
        </w:rPr>
        <w:t>etermine</w:t>
      </w:r>
      <w:r w:rsidRPr="00B611C5">
        <w:rPr>
          <w:rFonts w:ascii="Calibri" w:hAnsi="Calibri" w:cs="Calibri"/>
          <w:b/>
          <w:bCs/>
        </w:rPr>
        <w:t xml:space="preserve"> the datapoint of a fact.</w:t>
      </w:r>
    </w:p>
    <w:p w14:paraId="392771F5" w14:textId="77777777" w:rsidR="00CA03E7" w:rsidRDefault="00CA03E7" w:rsidP="00CA03E7">
      <w:pPr>
        <w:spacing w:after="120" w:line="240" w:lineRule="auto"/>
        <w:rPr>
          <w:rFonts w:ascii="Calibri" w:hAnsi="Calibri" w:cs="Calibri"/>
        </w:rPr>
      </w:pPr>
      <w:r>
        <w:rPr>
          <w:rFonts w:ascii="Calibri" w:hAnsi="Calibri" w:cs="Calibri"/>
        </w:rPr>
        <w:t>The easiest approach is exploring the Taxonomy Illustrated Excel file.</w:t>
      </w:r>
    </w:p>
    <w:p w14:paraId="394B9BE5" w14:textId="77777777" w:rsidR="00CA03E7" w:rsidRDefault="00CA03E7" w:rsidP="00CA03E7">
      <w:pPr>
        <w:spacing w:after="120" w:line="240" w:lineRule="auto"/>
        <w:rPr>
          <w:rFonts w:ascii="Calibri" w:hAnsi="Calibri" w:cs="Calibri"/>
        </w:rPr>
      </w:pPr>
      <w:r>
        <w:rPr>
          <w:rFonts w:ascii="Calibri" w:hAnsi="Calibri" w:cs="Calibri"/>
        </w:rPr>
        <w:t xml:space="preserve">In the column B there are 100+ different Roles. Each Role has a list of concepts. </w:t>
      </w:r>
    </w:p>
    <w:p w14:paraId="24A87C81" w14:textId="77777777" w:rsidR="00CA03E7" w:rsidRDefault="00CA03E7" w:rsidP="00CA03E7">
      <w:pPr>
        <w:spacing w:after="120" w:line="240" w:lineRule="auto"/>
        <w:rPr>
          <w:rFonts w:ascii="Calibri" w:hAnsi="Calibri" w:cs="Calibri"/>
        </w:rPr>
      </w:pPr>
      <w:r>
        <w:rPr>
          <w:rFonts w:ascii="Calibri" w:hAnsi="Calibri" w:cs="Calibri"/>
        </w:rPr>
        <w:t>The first step is determining the Role applicable to the concept.</w:t>
      </w:r>
    </w:p>
    <w:p w14:paraId="6EBD324F" w14:textId="77777777" w:rsidR="00CA03E7" w:rsidRDefault="00CA03E7" w:rsidP="00CA03E7">
      <w:pPr>
        <w:spacing w:after="120" w:line="240" w:lineRule="auto"/>
        <w:rPr>
          <w:rFonts w:ascii="Calibri" w:hAnsi="Calibri" w:cs="Calibri"/>
        </w:rPr>
      </w:pPr>
      <w:r>
        <w:rPr>
          <w:rFonts w:ascii="Calibri" w:hAnsi="Calibri" w:cs="Calibri"/>
        </w:rPr>
        <w:t xml:space="preserve">A concept is part of a table if the concept is a child of a </w:t>
      </w:r>
      <w:r w:rsidRPr="00487AF7">
        <w:rPr>
          <w:rFonts w:ascii="Calibri" w:hAnsi="Calibri" w:cs="Calibri"/>
        </w:rPr>
        <w:t>[line items]</w:t>
      </w:r>
      <w:r>
        <w:rPr>
          <w:rFonts w:ascii="Calibri" w:hAnsi="Calibri" w:cs="Calibri"/>
        </w:rPr>
        <w:t xml:space="preserve"> element</w:t>
      </w:r>
      <w:r w:rsidRPr="00487AF7">
        <w:rPr>
          <w:rFonts w:ascii="Calibri" w:hAnsi="Calibri" w:cs="Calibri"/>
        </w:rPr>
        <w:t xml:space="preserve">. </w:t>
      </w:r>
    </w:p>
    <w:p w14:paraId="6B3FEB8B" w14:textId="77777777" w:rsidR="00CA03E7" w:rsidRDefault="00CA03E7" w:rsidP="00CA03E7">
      <w:pPr>
        <w:spacing w:after="120" w:line="240" w:lineRule="auto"/>
      </w:pPr>
      <w:r>
        <w:rPr>
          <w:rFonts w:ascii="Calibri" w:hAnsi="Calibri" w:cs="Calibri"/>
        </w:rPr>
        <w:t>All the Axis elements between the element [table] and the element [line items] applies to all the concepts child of [line items].</w:t>
      </w:r>
      <w:r w:rsidRPr="00DF23CE">
        <w:t xml:space="preserve"> </w:t>
      </w:r>
      <w:r>
        <w:t>The parent both of element [table] and element [line items] is an [abstract] element. See example at row 24:</w:t>
      </w:r>
    </w:p>
    <w:p w14:paraId="0E3C349A" w14:textId="77777777" w:rsidR="00CA03E7" w:rsidRPr="00392330" w:rsidRDefault="00CA03E7" w:rsidP="00CA03E7">
      <w:pPr>
        <w:pStyle w:val="Prrafodelista"/>
        <w:numPr>
          <w:ilvl w:val="0"/>
          <w:numId w:val="6"/>
        </w:numPr>
        <w:spacing w:after="120" w:line="240" w:lineRule="auto"/>
        <w:rPr>
          <w:rFonts w:ascii="Calibri" w:hAnsi="Calibri" w:cs="Calibri"/>
        </w:rPr>
      </w:pPr>
      <w:r w:rsidRPr="00392330">
        <w:rPr>
          <w:rFonts w:ascii="Calibri" w:hAnsi="Calibri" w:cs="Calibri"/>
        </w:rPr>
        <w:t>Value chain estimation [abstract]</w:t>
      </w:r>
    </w:p>
    <w:p w14:paraId="36BAAA39" w14:textId="77777777" w:rsidR="00CA03E7" w:rsidRPr="00392330" w:rsidRDefault="00CA03E7" w:rsidP="00CA03E7">
      <w:pPr>
        <w:pStyle w:val="Prrafodelista"/>
        <w:numPr>
          <w:ilvl w:val="1"/>
          <w:numId w:val="6"/>
        </w:numPr>
        <w:spacing w:after="120" w:line="240" w:lineRule="auto"/>
        <w:rPr>
          <w:rFonts w:ascii="Calibri" w:hAnsi="Calibri" w:cs="Calibri"/>
        </w:rPr>
      </w:pPr>
      <w:r w:rsidRPr="00392330">
        <w:rPr>
          <w:rFonts w:ascii="Calibri" w:hAnsi="Calibri" w:cs="Calibri"/>
        </w:rPr>
        <w:t>Value chain estimation [table]</w:t>
      </w:r>
    </w:p>
    <w:p w14:paraId="322121FA" w14:textId="77777777" w:rsidR="00CA03E7" w:rsidRPr="00392330" w:rsidRDefault="00CA03E7" w:rsidP="00CA03E7">
      <w:pPr>
        <w:pStyle w:val="Prrafodelista"/>
        <w:numPr>
          <w:ilvl w:val="2"/>
          <w:numId w:val="6"/>
        </w:numPr>
        <w:spacing w:after="120" w:line="240" w:lineRule="auto"/>
        <w:rPr>
          <w:rFonts w:ascii="Calibri" w:hAnsi="Calibri" w:cs="Calibri"/>
        </w:rPr>
      </w:pPr>
      <w:r w:rsidRPr="00392330">
        <w:rPr>
          <w:rFonts w:ascii="Calibri" w:hAnsi="Calibri" w:cs="Calibri"/>
        </w:rPr>
        <w:t>Name of metric(s) [typed axis]</w:t>
      </w:r>
    </w:p>
    <w:p w14:paraId="3C21426C" w14:textId="77777777" w:rsidR="00CA03E7" w:rsidRPr="00392330" w:rsidRDefault="00CA03E7" w:rsidP="00CA03E7">
      <w:pPr>
        <w:pStyle w:val="Prrafodelista"/>
        <w:numPr>
          <w:ilvl w:val="1"/>
          <w:numId w:val="6"/>
        </w:numPr>
        <w:spacing w:after="120" w:line="240" w:lineRule="auto"/>
        <w:rPr>
          <w:rFonts w:ascii="Calibri" w:hAnsi="Calibri" w:cs="Calibri"/>
        </w:rPr>
      </w:pPr>
      <w:r w:rsidRPr="00392330">
        <w:rPr>
          <w:rFonts w:ascii="Calibri" w:hAnsi="Calibri" w:cs="Calibri"/>
        </w:rPr>
        <w:t>Value chain estimation [line items]</w:t>
      </w:r>
    </w:p>
    <w:p w14:paraId="62FDF177" w14:textId="77777777" w:rsidR="00CA03E7" w:rsidRPr="00392330" w:rsidRDefault="00CA03E7" w:rsidP="00CA03E7">
      <w:pPr>
        <w:pStyle w:val="Prrafodelista"/>
        <w:numPr>
          <w:ilvl w:val="2"/>
          <w:numId w:val="6"/>
        </w:numPr>
        <w:spacing w:after="120" w:line="240" w:lineRule="auto"/>
        <w:rPr>
          <w:rFonts w:ascii="Calibri" w:hAnsi="Calibri" w:cs="Calibri"/>
        </w:rPr>
      </w:pPr>
      <w:r w:rsidRPr="00392330">
        <w:rPr>
          <w:rFonts w:ascii="Calibri" w:hAnsi="Calibri" w:cs="Calibri"/>
        </w:rPr>
        <w:t>Description of basis for preparation of metrics that include upstream and (or) downstream value chain data estimated using indirect sources [text block]</w:t>
      </w:r>
    </w:p>
    <w:p w14:paraId="43253FF7" w14:textId="77777777" w:rsidR="00CA03E7" w:rsidRPr="00392330" w:rsidRDefault="00CA03E7" w:rsidP="00CA03E7">
      <w:pPr>
        <w:pStyle w:val="Prrafodelista"/>
        <w:numPr>
          <w:ilvl w:val="2"/>
          <w:numId w:val="6"/>
        </w:numPr>
        <w:spacing w:after="120" w:line="240" w:lineRule="auto"/>
        <w:rPr>
          <w:rFonts w:ascii="Calibri" w:hAnsi="Calibri" w:cs="Calibri"/>
        </w:rPr>
      </w:pPr>
      <w:r w:rsidRPr="00392330">
        <w:rPr>
          <w:rFonts w:ascii="Calibri" w:hAnsi="Calibri" w:cs="Calibri"/>
        </w:rPr>
        <w:t>Description of resulting level of accuracy of metrics that include upstream and (or) downstream value chain data estimated using indirect sources [text block]</w:t>
      </w:r>
    </w:p>
    <w:p w14:paraId="0713C97D" w14:textId="77777777" w:rsidR="00CA03E7" w:rsidRPr="00392330" w:rsidRDefault="00CA03E7" w:rsidP="00CA03E7">
      <w:pPr>
        <w:pStyle w:val="Prrafodelista"/>
        <w:numPr>
          <w:ilvl w:val="2"/>
          <w:numId w:val="6"/>
        </w:numPr>
        <w:spacing w:after="120" w:line="240" w:lineRule="auto"/>
        <w:rPr>
          <w:rFonts w:ascii="Calibri" w:hAnsi="Calibri" w:cs="Calibri"/>
        </w:rPr>
      </w:pPr>
      <w:r w:rsidRPr="00392330">
        <w:rPr>
          <w:rFonts w:ascii="Calibri" w:hAnsi="Calibri" w:cs="Calibri"/>
        </w:rPr>
        <w:t>Description of planned actions to improve accuracy in future of metrics that include upstream and (or) downstream value chain data estimated using indirect sources [text block]</w:t>
      </w:r>
    </w:p>
    <w:p w14:paraId="1D258353" w14:textId="77777777" w:rsidR="00CA03E7" w:rsidRDefault="00CA03E7" w:rsidP="00CA03E7">
      <w:pPr>
        <w:spacing w:after="120" w:line="240" w:lineRule="auto"/>
        <w:rPr>
          <w:rFonts w:ascii="Calibri" w:hAnsi="Calibri" w:cs="Calibri"/>
        </w:rPr>
      </w:pPr>
      <w:r w:rsidRPr="00594E64">
        <w:rPr>
          <w:rFonts w:ascii="Calibri" w:hAnsi="Calibri" w:cs="Calibri"/>
        </w:rPr>
        <w:t xml:space="preserve">A concept is not repeated </w:t>
      </w:r>
      <w:r>
        <w:rPr>
          <w:rFonts w:ascii="Calibri" w:hAnsi="Calibri" w:cs="Calibri"/>
        </w:rPr>
        <w:t xml:space="preserve">in different rows </w:t>
      </w:r>
      <w:r w:rsidRPr="00594E64">
        <w:rPr>
          <w:rFonts w:ascii="Calibri" w:hAnsi="Calibri" w:cs="Calibri"/>
        </w:rPr>
        <w:t>(inside a Role or among different Roles) unless the concept belongs to different tables.</w:t>
      </w:r>
    </w:p>
    <w:p w14:paraId="432BC27F" w14:textId="64D17189" w:rsidR="00CA03E7" w:rsidRDefault="00C4574C" w:rsidP="00CA03E7">
      <w:pPr>
        <w:spacing w:after="120" w:line="240" w:lineRule="auto"/>
        <w:rPr>
          <w:rFonts w:ascii="Calibri" w:hAnsi="Calibri" w:cs="Calibri"/>
        </w:rPr>
      </w:pPr>
      <w:r>
        <w:rPr>
          <w:rFonts w:ascii="Calibri" w:hAnsi="Calibri" w:cs="Calibri"/>
        </w:rPr>
        <w:t>Eg:</w:t>
      </w:r>
      <w:r w:rsidR="003E5A87">
        <w:rPr>
          <w:rFonts w:ascii="Calibri" w:hAnsi="Calibri" w:cs="Calibri"/>
        </w:rPr>
        <w:t xml:space="preserve"> </w:t>
      </w:r>
      <w:r w:rsidR="00CA03E7">
        <w:rPr>
          <w:rFonts w:ascii="Calibri" w:hAnsi="Calibri" w:cs="Calibri"/>
        </w:rPr>
        <w:t>Row 28</w:t>
      </w:r>
      <w:r>
        <w:rPr>
          <w:rFonts w:ascii="Calibri" w:hAnsi="Calibri" w:cs="Calibri"/>
        </w:rPr>
        <w:t>.</w:t>
      </w:r>
      <w:r w:rsidR="003E5A87">
        <w:rPr>
          <w:rFonts w:ascii="Calibri" w:hAnsi="Calibri" w:cs="Calibri"/>
        </w:rPr>
        <w:t xml:space="preserve"> </w:t>
      </w:r>
      <w:r w:rsidR="00CA03E7">
        <w:rPr>
          <w:rFonts w:ascii="Calibri" w:hAnsi="Calibri" w:cs="Calibri"/>
        </w:rPr>
        <w:t xml:space="preserve">Illustrative examples .zip ESRS 2 </w:t>
      </w:r>
      <w:r w:rsidR="00CA03E7" w:rsidRPr="00C91726">
        <w:rPr>
          <w:rFonts w:ascii="Calibri" w:hAnsi="Calibri" w:cs="Calibri"/>
        </w:rPr>
        <w:t>[BP-2] Disclosures in relation to specific circumstances</w:t>
      </w:r>
      <w:r w:rsidR="00CA03E7">
        <w:rPr>
          <w:rFonts w:ascii="Calibri" w:hAnsi="Calibri" w:cs="Calibri"/>
        </w:rPr>
        <w:t>:</w:t>
      </w:r>
    </w:p>
    <w:p w14:paraId="00D15696" w14:textId="77777777" w:rsidR="00CA03E7" w:rsidRDefault="00CA03E7" w:rsidP="00CA03E7">
      <w:pPr>
        <w:spacing w:after="120" w:line="240" w:lineRule="auto"/>
        <w:rPr>
          <w:rFonts w:ascii="Calibri" w:hAnsi="Calibri" w:cs="Calibri"/>
        </w:rPr>
      </w:pPr>
      <w:r>
        <w:rPr>
          <w:rFonts w:ascii="Calibri" w:hAnsi="Calibri" w:cs="Calibri"/>
        </w:rPr>
        <w:t>Concept:_</w:t>
      </w:r>
      <w:r w:rsidRPr="00E8514B">
        <w:rPr>
          <w:rFonts w:ascii="Calibri" w:hAnsi="Calibri" w:cs="Calibri"/>
        </w:rPr>
        <w:t>esrs:DescriptionOfBasisForPreparationOfMetricsThatIncludeUpstreamAndOrDownstreamValueChainDataEstimatedUsingIndirectSourcesExplanatory</w:t>
      </w:r>
    </w:p>
    <w:p w14:paraId="79F360CD" w14:textId="3162034B" w:rsidR="00CA03E7" w:rsidRDefault="00CA03E7" w:rsidP="00CA03E7">
      <w:pPr>
        <w:spacing w:after="120" w:line="240" w:lineRule="auto"/>
        <w:rPr>
          <w:rFonts w:ascii="Calibri" w:hAnsi="Calibri" w:cs="Calibri"/>
        </w:rPr>
      </w:pPr>
      <w:r>
        <w:rPr>
          <w:rFonts w:ascii="Calibri" w:hAnsi="Calibri" w:cs="Calibri"/>
        </w:rPr>
        <w:t xml:space="preserve">Dimension: </w:t>
      </w:r>
      <w:r w:rsidRPr="00DE4AC2">
        <w:rPr>
          <w:rFonts w:ascii="Calibri" w:hAnsi="Calibri" w:cs="Calibri"/>
        </w:rPr>
        <w:t>esrs:NameOfMetricsTypedAxis</w:t>
      </w:r>
      <w:r>
        <w:rPr>
          <w:rFonts w:ascii="Calibri" w:hAnsi="Calibri" w:cs="Calibri"/>
        </w:rPr>
        <w:t xml:space="preserve"> / (typed member</w:t>
      </w:r>
      <w:r w:rsidR="00F2046E">
        <w:rPr>
          <w:rFonts w:ascii="Calibri" w:hAnsi="Calibri" w:cs="Calibri"/>
        </w:rPr>
        <w:t xml:space="preserve"> value:=</w:t>
      </w:r>
      <w:r>
        <w:rPr>
          <w:rFonts w:ascii="Calibri" w:hAnsi="Calibri" w:cs="Calibri"/>
        </w:rPr>
        <w:t>) 0</w:t>
      </w:r>
    </w:p>
    <w:p w14:paraId="08D58E0A" w14:textId="6494F985" w:rsidR="00CA03E7" w:rsidRDefault="00882F8E" w:rsidP="00CA03E7">
      <w:pPr>
        <w:spacing w:after="120" w:line="240" w:lineRule="auto"/>
        <w:rPr>
          <w:rFonts w:ascii="Calibri" w:hAnsi="Calibri" w:cs="Calibri"/>
        </w:rPr>
      </w:pPr>
      <w:r>
        <w:rPr>
          <w:rFonts w:ascii="Calibri" w:hAnsi="Calibri" w:cs="Calibri"/>
        </w:rPr>
        <w:t xml:space="preserve">Value: </w:t>
      </w:r>
      <w:r w:rsidR="00CA03E7" w:rsidRPr="00A55837">
        <w:rPr>
          <w:rFonts w:ascii="Calibri" w:hAnsi="Calibri" w:cs="Calibri"/>
        </w:rPr>
        <w:t>Vivamus sit amet imperdiet velit, ut pellentesque velit. Quisque auctor, lacus vel porta fringilla, turpis libero condimentum urna, aliquet aliquam justo dolor at eros.</w:t>
      </w:r>
    </w:p>
    <w:p w14:paraId="55B4610D" w14:textId="77777777" w:rsidR="00CA03E7" w:rsidRDefault="00CA03E7" w:rsidP="00D44688">
      <w:pPr>
        <w:spacing w:after="120" w:line="240" w:lineRule="auto"/>
        <w:rPr>
          <w:rFonts w:ascii="Calibri" w:hAnsi="Calibri" w:cs="Calibri"/>
          <w:b/>
          <w:bCs/>
        </w:rPr>
      </w:pPr>
    </w:p>
    <w:p w14:paraId="2D66FE91" w14:textId="7F4F3ECA" w:rsidR="00EC7402" w:rsidRDefault="00EC7402">
      <w:pPr>
        <w:rPr>
          <w:rFonts w:ascii="Calibri" w:hAnsi="Calibri" w:cs="Calibri"/>
        </w:rPr>
      </w:pPr>
      <w:r>
        <w:rPr>
          <w:rFonts w:ascii="Calibri" w:hAnsi="Calibri" w:cs="Calibri"/>
        </w:rPr>
        <w:br w:type="page"/>
      </w:r>
    </w:p>
    <w:p w14:paraId="37F01599" w14:textId="77777777" w:rsidR="0040362C" w:rsidRPr="00E53914" w:rsidRDefault="0040362C" w:rsidP="0040362C">
      <w:pPr>
        <w:spacing w:after="120" w:line="240" w:lineRule="auto"/>
        <w:rPr>
          <w:rFonts w:ascii="Calibri" w:hAnsi="Calibri" w:cs="Calibri"/>
          <w:b/>
          <w:bCs/>
        </w:rPr>
      </w:pPr>
      <w:r w:rsidRPr="00E53914">
        <w:rPr>
          <w:rFonts w:ascii="Calibri" w:hAnsi="Calibri" w:cs="Calibri"/>
          <w:b/>
          <w:bCs/>
        </w:rPr>
        <w:lastRenderedPageBreak/>
        <w:t>Input file specifications.</w:t>
      </w:r>
    </w:p>
    <w:p w14:paraId="254A570F" w14:textId="77777777" w:rsidR="0087536D" w:rsidRDefault="0087536D" w:rsidP="00811623">
      <w:pPr>
        <w:spacing w:after="120" w:line="240" w:lineRule="auto"/>
        <w:rPr>
          <w:rFonts w:ascii="Calibri" w:hAnsi="Calibri" w:cs="Calibri"/>
        </w:rPr>
      </w:pPr>
    </w:p>
    <w:p w14:paraId="6F5D01C9" w14:textId="7ED5F866" w:rsidR="0010046E" w:rsidRDefault="0010046E" w:rsidP="00811623">
      <w:pPr>
        <w:spacing w:after="120" w:line="240" w:lineRule="auto"/>
        <w:rPr>
          <w:rFonts w:ascii="Calibri" w:hAnsi="Calibri" w:cs="Calibri"/>
        </w:rPr>
      </w:pPr>
      <w:r>
        <w:rPr>
          <w:rFonts w:ascii="Calibri" w:hAnsi="Calibri" w:cs="Calibri"/>
        </w:rPr>
        <w:t xml:space="preserve">The input file accepts from a basic HTML </w:t>
      </w:r>
      <w:r w:rsidRPr="003A4E21">
        <w:rPr>
          <w:rFonts w:ascii="Calibri" w:hAnsi="Calibri" w:cs="Calibri"/>
          <w:b/>
          <w:bCs/>
          <w:i/>
          <w:iCs/>
        </w:rPr>
        <w:t>content</w:t>
      </w:r>
      <w:r w:rsidRPr="002F5CB6">
        <w:rPr>
          <w:rFonts w:ascii="Calibri" w:hAnsi="Calibri" w:cs="Calibri"/>
          <w:i/>
          <w:iCs/>
        </w:rPr>
        <w:t xml:space="preserve"> </w:t>
      </w:r>
      <w:r>
        <w:rPr>
          <w:rFonts w:ascii="Calibri" w:hAnsi="Calibri" w:cs="Calibri"/>
        </w:rPr>
        <w:t>to a full XHTML file.</w:t>
      </w:r>
    </w:p>
    <w:p w14:paraId="3A3AFD4E" w14:textId="77777777" w:rsidR="00245E82" w:rsidRDefault="00245E82" w:rsidP="00245E82">
      <w:pPr>
        <w:spacing w:after="120" w:line="240" w:lineRule="auto"/>
        <w:rPr>
          <w:rFonts w:ascii="Calibri" w:hAnsi="Calibri" w:cs="Calibri"/>
        </w:rPr>
      </w:pPr>
      <w:r>
        <w:rPr>
          <w:rFonts w:ascii="Calibri" w:hAnsi="Calibri" w:cs="Calibri"/>
        </w:rPr>
        <w:t xml:space="preserve">The minimum basic HTML </w:t>
      </w:r>
      <w:r w:rsidRPr="003A4E21">
        <w:rPr>
          <w:rFonts w:ascii="Calibri" w:hAnsi="Calibri" w:cs="Calibri"/>
          <w:i/>
          <w:iCs/>
        </w:rPr>
        <w:t>content</w:t>
      </w:r>
      <w:r>
        <w:rPr>
          <w:rFonts w:ascii="Calibri" w:hAnsi="Calibri" w:cs="Calibri"/>
        </w:rPr>
        <w:t xml:space="preserve"> is the text inside of the HTML element </w:t>
      </w:r>
      <w:r w:rsidRPr="00D570FE">
        <w:rPr>
          <w:rFonts w:ascii="Calibri" w:hAnsi="Calibri" w:cs="Calibri"/>
        </w:rPr>
        <w:t xml:space="preserve">&lt;body&gt; </w:t>
      </w:r>
      <w:r w:rsidRPr="004A0CA2">
        <w:rPr>
          <w:rFonts w:ascii="Calibri" w:hAnsi="Calibri" w:cs="Calibri"/>
          <w:b/>
          <w:bCs/>
          <w:i/>
          <w:iCs/>
        </w:rPr>
        <w:t>content</w:t>
      </w:r>
      <w:r w:rsidRPr="004A0CA2">
        <w:rPr>
          <w:rFonts w:ascii="Calibri" w:hAnsi="Calibri" w:cs="Calibri"/>
          <w:b/>
          <w:bCs/>
        </w:rPr>
        <w:t xml:space="preserve"> </w:t>
      </w:r>
      <w:r w:rsidRPr="00D570FE">
        <w:rPr>
          <w:rFonts w:ascii="Calibri" w:hAnsi="Calibri" w:cs="Calibri"/>
        </w:rPr>
        <w:t>&lt;/body&gt;</w:t>
      </w:r>
      <w:r>
        <w:rPr>
          <w:rFonts w:ascii="Calibri" w:hAnsi="Calibri" w:cs="Calibri"/>
        </w:rPr>
        <w:t>, even without HTML decorative styles</w:t>
      </w:r>
      <w:r w:rsidRPr="00D570FE">
        <w:rPr>
          <w:rFonts w:ascii="Calibri" w:hAnsi="Calibri" w:cs="Calibri"/>
        </w:rPr>
        <w:t xml:space="preserve">. </w:t>
      </w:r>
    </w:p>
    <w:p w14:paraId="2DF7FA10" w14:textId="402BFDC2" w:rsidR="00811623" w:rsidRDefault="00811623" w:rsidP="00811623">
      <w:pPr>
        <w:spacing w:after="120" w:line="240" w:lineRule="auto"/>
        <w:rPr>
          <w:rFonts w:ascii="Calibri" w:hAnsi="Calibri" w:cs="Calibri"/>
        </w:rPr>
      </w:pPr>
      <w:bookmarkStart w:id="6" w:name="_Hlk160991013"/>
      <w:r>
        <w:rPr>
          <w:rFonts w:ascii="Calibri" w:hAnsi="Calibri" w:cs="Calibri"/>
        </w:rPr>
        <w:t xml:space="preserve">The first step is reading the basic </w:t>
      </w:r>
      <w:r w:rsidR="004A0CA2" w:rsidRPr="003A4E21">
        <w:rPr>
          <w:rFonts w:ascii="Calibri" w:hAnsi="Calibri" w:cs="Calibri"/>
          <w:b/>
          <w:bCs/>
          <w:i/>
          <w:iCs/>
        </w:rPr>
        <w:t>content</w:t>
      </w:r>
      <w:r w:rsidR="004A0CA2" w:rsidRPr="002F5CB6">
        <w:rPr>
          <w:rFonts w:ascii="Calibri" w:hAnsi="Calibri" w:cs="Calibri"/>
          <w:i/>
          <w:iCs/>
        </w:rPr>
        <w:t xml:space="preserve"> </w:t>
      </w:r>
      <w:r>
        <w:rPr>
          <w:rFonts w:ascii="Calibri" w:hAnsi="Calibri" w:cs="Calibri"/>
        </w:rPr>
        <w:t>and then generate a full XHTML file (if required).</w:t>
      </w:r>
    </w:p>
    <w:bookmarkEnd w:id="6"/>
    <w:p w14:paraId="1D40F7BB" w14:textId="77777777" w:rsidR="00811623" w:rsidRDefault="00811623" w:rsidP="00811623">
      <w:pPr>
        <w:spacing w:after="120" w:line="240" w:lineRule="auto"/>
        <w:rPr>
          <w:rFonts w:ascii="Calibri" w:hAnsi="Calibri" w:cs="Calibri"/>
        </w:rPr>
      </w:pPr>
      <w:r>
        <w:rPr>
          <w:rFonts w:ascii="Calibri" w:hAnsi="Calibri" w:cs="Calibri"/>
        </w:rPr>
        <w:t xml:space="preserve">The final step is read the full XHTML input file, transform include the XBRL elements, converting it into ConiX will include the iXBRL elements. </w:t>
      </w:r>
    </w:p>
    <w:p w14:paraId="344197E5" w14:textId="77777777" w:rsidR="00B77DB6" w:rsidRDefault="00B77DB6" w:rsidP="0040362C">
      <w:pPr>
        <w:spacing w:after="120" w:line="240" w:lineRule="auto"/>
        <w:rPr>
          <w:rFonts w:ascii="Calibri" w:hAnsi="Calibri" w:cs="Calibri"/>
        </w:rPr>
      </w:pPr>
    </w:p>
    <w:p w14:paraId="1079535F" w14:textId="7C9C10C6" w:rsidR="0040362C" w:rsidRDefault="005B1550" w:rsidP="0040362C">
      <w:pPr>
        <w:spacing w:after="120" w:line="240" w:lineRule="auto"/>
        <w:rPr>
          <w:rFonts w:ascii="Calibri" w:hAnsi="Calibri" w:cs="Calibri"/>
        </w:rPr>
      </w:pPr>
      <w:r w:rsidRPr="005B1550">
        <w:rPr>
          <w:rFonts w:ascii="Calibri" w:hAnsi="Calibri" w:cs="Calibri"/>
        </w:rPr>
        <w:t xml:space="preserve">Each fact should be inside </w:t>
      </w:r>
      <w:r w:rsidR="003155F7">
        <w:rPr>
          <w:rFonts w:ascii="Calibri" w:hAnsi="Calibri" w:cs="Calibri"/>
        </w:rPr>
        <w:t xml:space="preserve">(contained into) </w:t>
      </w:r>
      <w:r w:rsidRPr="005B1550">
        <w:rPr>
          <w:rFonts w:ascii="Calibri" w:hAnsi="Calibri" w:cs="Calibri"/>
        </w:rPr>
        <w:t xml:space="preserve">an HTML element. </w:t>
      </w:r>
      <w:r w:rsidR="002F4E47">
        <w:rPr>
          <w:rFonts w:ascii="Calibri" w:hAnsi="Calibri" w:cs="Calibri"/>
        </w:rPr>
        <w:t xml:space="preserve">All and each </w:t>
      </w:r>
      <w:r w:rsidR="00907400" w:rsidRPr="00907400">
        <w:rPr>
          <w:rFonts w:ascii="Calibri" w:hAnsi="Calibri" w:cs="Calibri"/>
          <w:i/>
          <w:iCs/>
        </w:rPr>
        <w:t>fact</w:t>
      </w:r>
      <w:r w:rsidR="00907400">
        <w:rPr>
          <w:rFonts w:ascii="Calibri" w:hAnsi="Calibri" w:cs="Calibri"/>
        </w:rPr>
        <w:t xml:space="preserve"> in the file must have a</w:t>
      </w:r>
      <w:r w:rsidR="00FB01AE">
        <w:rPr>
          <w:rFonts w:ascii="Calibri" w:hAnsi="Calibri" w:cs="Calibri"/>
        </w:rPr>
        <w:t>ssociated an</w:t>
      </w:r>
      <w:r w:rsidR="00907400">
        <w:rPr>
          <w:rFonts w:ascii="Calibri" w:hAnsi="Calibri" w:cs="Calibri"/>
        </w:rPr>
        <w:t xml:space="preserve"> XBRL metadata simplified description</w:t>
      </w:r>
      <w:r w:rsidR="0018327B">
        <w:rPr>
          <w:rFonts w:ascii="Calibri" w:hAnsi="Calibri" w:cs="Calibri"/>
        </w:rPr>
        <w:t xml:space="preserve">, </w:t>
      </w:r>
      <w:r w:rsidR="003155F7">
        <w:rPr>
          <w:rFonts w:ascii="Calibri" w:hAnsi="Calibri" w:cs="Calibri"/>
        </w:rPr>
        <w:t>by</w:t>
      </w:r>
      <w:r w:rsidR="0018327B">
        <w:rPr>
          <w:rFonts w:ascii="Calibri" w:hAnsi="Calibri" w:cs="Calibri"/>
        </w:rPr>
        <w:t xml:space="preserve"> </w:t>
      </w:r>
      <w:r w:rsidR="00794DB7">
        <w:rPr>
          <w:rFonts w:ascii="Calibri" w:hAnsi="Calibri" w:cs="Calibri"/>
        </w:rPr>
        <w:t xml:space="preserve">specific </w:t>
      </w:r>
      <w:r w:rsidR="0018327B">
        <w:rPr>
          <w:rFonts w:ascii="Calibri" w:hAnsi="Calibri" w:cs="Calibri"/>
        </w:rPr>
        <w:t xml:space="preserve">style </w:t>
      </w:r>
      <w:r w:rsidR="00563E17">
        <w:rPr>
          <w:rFonts w:ascii="Calibri" w:hAnsi="Calibri" w:cs="Calibri"/>
        </w:rPr>
        <w:t>properties</w:t>
      </w:r>
      <w:r w:rsidR="00F407F2">
        <w:rPr>
          <w:rFonts w:ascii="Calibri" w:hAnsi="Calibri" w:cs="Calibri"/>
        </w:rPr>
        <w:t xml:space="preserve"> </w:t>
      </w:r>
      <w:r w:rsidR="003155F7">
        <w:rPr>
          <w:rFonts w:ascii="Calibri" w:hAnsi="Calibri" w:cs="Calibri"/>
        </w:rPr>
        <w:t>of</w:t>
      </w:r>
      <w:r w:rsidR="00F407F2">
        <w:rPr>
          <w:rFonts w:ascii="Calibri" w:hAnsi="Calibri" w:cs="Calibri"/>
        </w:rPr>
        <w:t xml:space="preserve"> this converter</w:t>
      </w:r>
      <w:r w:rsidR="00907400">
        <w:rPr>
          <w:rFonts w:ascii="Calibri" w:hAnsi="Calibri" w:cs="Calibri"/>
        </w:rPr>
        <w:t>.</w:t>
      </w:r>
      <w:r w:rsidR="00D547A9">
        <w:rPr>
          <w:rFonts w:ascii="Calibri" w:hAnsi="Calibri" w:cs="Calibri"/>
        </w:rPr>
        <w:t xml:space="preserve"> Eg:</w:t>
      </w:r>
    </w:p>
    <w:p w14:paraId="3E62AFD8" w14:textId="6640580E" w:rsidR="009D7DDF" w:rsidRDefault="009D7DDF" w:rsidP="009D7DDF">
      <w:pPr>
        <w:spacing w:after="120" w:line="240" w:lineRule="auto"/>
        <w:rPr>
          <w:rFonts w:ascii="Calibri" w:hAnsi="Calibri" w:cs="Calibri"/>
        </w:rPr>
      </w:pPr>
      <w:r>
        <w:rPr>
          <w:rFonts w:ascii="Calibri" w:hAnsi="Calibri" w:cs="Calibri"/>
        </w:rPr>
        <w:t>&lt;div style=”-</w:t>
      </w:r>
      <w:bookmarkStart w:id="7" w:name="_Hlk160950749"/>
      <w:r>
        <w:rPr>
          <w:rFonts w:ascii="Calibri" w:hAnsi="Calibri" w:cs="Calibri"/>
        </w:rPr>
        <w:t>-conix-concept</w:t>
      </w:r>
      <w:bookmarkEnd w:id="7"/>
      <w:r>
        <w:rPr>
          <w:rFonts w:ascii="Calibri" w:hAnsi="Calibri" w:cs="Calibri"/>
        </w:rPr>
        <w:t>:</w:t>
      </w:r>
      <w:r w:rsidR="003F206E" w:rsidRPr="003F206E">
        <w:t xml:space="preserve"> </w:t>
      </w:r>
      <w:bookmarkStart w:id="8" w:name="_Hlk160989441"/>
      <w:r w:rsidR="003F206E" w:rsidRPr="003F206E">
        <w:rPr>
          <w:rFonts w:ascii="Calibri" w:hAnsi="Calibri" w:cs="Calibri"/>
        </w:rPr>
        <w:t>DisclosureOfReasonsWhyScopeOfConsolidationIsNotSameAsForFinancialStatementsExplanatory</w:t>
      </w:r>
      <w:r w:rsidR="00090D96">
        <w:rPr>
          <w:rFonts w:ascii="Calibri" w:hAnsi="Calibri" w:cs="Calibri"/>
        </w:rPr>
        <w:t>;</w:t>
      </w:r>
      <w:r>
        <w:rPr>
          <w:rFonts w:ascii="Calibri" w:hAnsi="Calibri" w:cs="Calibri"/>
        </w:rPr>
        <w:t>”&gt;</w:t>
      </w:r>
      <w:r w:rsidR="00E2140A" w:rsidRPr="00E2140A">
        <w:t xml:space="preserve"> </w:t>
      </w:r>
      <w:r w:rsidR="00E2140A" w:rsidRPr="00E2140A">
        <w:rPr>
          <w:rFonts w:ascii="Calibri" w:hAnsi="Calibri" w:cs="Calibri"/>
        </w:rPr>
        <w:t>Praesent risus nisl, semper non imperdiet eget, volutpat vitae orci</w:t>
      </w:r>
      <w:bookmarkEnd w:id="8"/>
      <w:r>
        <w:rPr>
          <w:rFonts w:ascii="Calibri" w:hAnsi="Calibri" w:cs="Calibri"/>
        </w:rPr>
        <w:t xml:space="preserve">&lt;/div&gt;      </w:t>
      </w:r>
    </w:p>
    <w:p w14:paraId="47661FF9" w14:textId="09CA7E91" w:rsidR="00E64447" w:rsidRDefault="00E64447" w:rsidP="0040362C">
      <w:pPr>
        <w:spacing w:after="120" w:line="240" w:lineRule="auto"/>
        <w:rPr>
          <w:rFonts w:ascii="Calibri" w:hAnsi="Calibri" w:cs="Calibri"/>
        </w:rPr>
      </w:pPr>
      <w:r>
        <w:rPr>
          <w:rFonts w:ascii="Calibri" w:hAnsi="Calibri" w:cs="Calibri"/>
        </w:rPr>
        <w:t xml:space="preserve">The generated </w:t>
      </w:r>
      <w:r w:rsidR="001D1FE8">
        <w:rPr>
          <w:rFonts w:ascii="Calibri" w:hAnsi="Calibri" w:cs="Calibri"/>
        </w:rPr>
        <w:t xml:space="preserve">iXBRL element </w:t>
      </w:r>
      <w:r w:rsidR="00D1084F">
        <w:rPr>
          <w:rFonts w:ascii="Calibri" w:hAnsi="Calibri" w:cs="Calibri"/>
        </w:rPr>
        <w:t xml:space="preserve">in this case </w:t>
      </w:r>
      <w:r w:rsidR="001D1FE8">
        <w:rPr>
          <w:rFonts w:ascii="Calibri" w:hAnsi="Calibri" w:cs="Calibri"/>
        </w:rPr>
        <w:t>will be</w:t>
      </w:r>
      <w:r w:rsidR="00C360CC">
        <w:rPr>
          <w:rFonts w:ascii="Calibri" w:hAnsi="Calibri" w:cs="Calibri"/>
        </w:rPr>
        <w:t xml:space="preserve"> similar to </w:t>
      </w:r>
      <w:r w:rsidR="009E4E8B" w:rsidRPr="009E4E8B">
        <w:rPr>
          <w:rFonts w:ascii="Calibri" w:hAnsi="Calibri" w:cs="Calibri"/>
        </w:rPr>
        <w:t>ESRS 2 folder</w:t>
      </w:r>
      <w:r w:rsidR="00AD54CC">
        <w:rPr>
          <w:rFonts w:ascii="Calibri" w:hAnsi="Calibri" w:cs="Calibri"/>
        </w:rPr>
        <w:t xml:space="preserve"> </w:t>
      </w:r>
      <w:r w:rsidR="009E4E8B" w:rsidRPr="009E4E8B">
        <w:rPr>
          <w:rFonts w:ascii="Calibri" w:hAnsi="Calibri" w:cs="Calibri"/>
        </w:rPr>
        <w:t>efrag-20251231.xhtml</w:t>
      </w:r>
      <w:r w:rsidR="001D1FE8">
        <w:rPr>
          <w:rFonts w:ascii="Calibri" w:hAnsi="Calibri" w:cs="Calibri"/>
        </w:rPr>
        <w:t>:</w:t>
      </w:r>
    </w:p>
    <w:p w14:paraId="32A7D4B7" w14:textId="08622E4D" w:rsidR="001D1FE8" w:rsidRDefault="0098391A" w:rsidP="002E012E">
      <w:pPr>
        <w:spacing w:after="120" w:line="240" w:lineRule="auto"/>
        <w:rPr>
          <w:rFonts w:ascii="Calibri" w:hAnsi="Calibri" w:cs="Calibri"/>
        </w:rPr>
      </w:pPr>
      <w:r w:rsidRPr="0098391A">
        <w:rPr>
          <w:rFonts w:ascii="Calibri" w:hAnsi="Calibri" w:cs="Calibri"/>
        </w:rPr>
        <w:t>&lt;ix:nonNumeric name="esrs:DisclosureOfReasonsWhyScopeOfConsolidationIsNotSameAsForFinancialStatementsExplanatory"</w:t>
      </w:r>
      <w:r>
        <w:rPr>
          <w:rFonts w:ascii="Calibri" w:hAnsi="Calibri" w:cs="Calibri"/>
        </w:rPr>
        <w:t xml:space="preserve"> </w:t>
      </w:r>
      <w:r w:rsidRPr="0098391A">
        <w:rPr>
          <w:rFonts w:ascii="Calibri" w:hAnsi="Calibri" w:cs="Calibri"/>
        </w:rPr>
        <w:t>id="fact-4"contextRef="c-1"</w:t>
      </w:r>
      <w:r>
        <w:rPr>
          <w:rFonts w:ascii="Calibri" w:hAnsi="Calibri" w:cs="Calibri"/>
        </w:rPr>
        <w:t xml:space="preserve"> </w:t>
      </w:r>
      <w:r w:rsidRPr="0098391A">
        <w:rPr>
          <w:rFonts w:ascii="Calibri" w:hAnsi="Calibri" w:cs="Calibri"/>
        </w:rPr>
        <w:t>escape="false"</w:t>
      </w:r>
      <w:r w:rsidR="00D02128">
        <w:rPr>
          <w:rFonts w:ascii="Calibri" w:hAnsi="Calibri" w:cs="Calibri"/>
        </w:rPr>
        <w:t xml:space="preserve"> </w:t>
      </w:r>
      <w:r w:rsidRPr="0098391A">
        <w:rPr>
          <w:rFonts w:ascii="Calibri" w:hAnsi="Calibri" w:cs="Calibri"/>
        </w:rPr>
        <w:t>&gt;</w:t>
      </w:r>
      <w:r w:rsidR="00D75FE0" w:rsidRPr="00D75FE0">
        <w:rPr>
          <w:rFonts w:ascii="Calibri" w:hAnsi="Calibri" w:cs="Calibri"/>
        </w:rPr>
        <w:t>&lt;span style="</w:t>
      </w:r>
      <w:r w:rsidR="005E28AD">
        <w:rPr>
          <w:rFonts w:ascii="Calibri" w:hAnsi="Calibri" w:cs="Calibri"/>
        </w:rPr>
        <w:t>decoration</w:t>
      </w:r>
      <w:r w:rsidR="00D73534">
        <w:rPr>
          <w:rFonts w:ascii="Calibri" w:hAnsi="Calibri" w:cs="Calibri"/>
        </w:rPr>
        <w:t xml:space="preserve"> </w:t>
      </w:r>
      <w:r w:rsidR="00D1084F">
        <w:rPr>
          <w:rFonts w:ascii="Calibri" w:hAnsi="Calibri" w:cs="Calibri"/>
        </w:rPr>
        <w:t>properties</w:t>
      </w:r>
      <w:r w:rsidR="000C5CBA">
        <w:rPr>
          <w:rFonts w:ascii="Calibri" w:hAnsi="Calibri" w:cs="Calibri"/>
        </w:rPr>
        <w:t>;</w:t>
      </w:r>
      <w:r w:rsidR="00D75FE0" w:rsidRPr="00D75FE0">
        <w:rPr>
          <w:rFonts w:ascii="Calibri" w:hAnsi="Calibri" w:cs="Calibri"/>
        </w:rPr>
        <w:t>"&gt;</w:t>
      </w:r>
      <w:r w:rsidR="00242F81" w:rsidRPr="00242F81">
        <w:t xml:space="preserve"> </w:t>
      </w:r>
      <w:r w:rsidR="00242F81" w:rsidRPr="00242F81">
        <w:rPr>
          <w:rFonts w:ascii="Calibri" w:hAnsi="Calibri" w:cs="Calibri"/>
        </w:rPr>
        <w:t>DisclosureOfReasonsWhyScopeOfConsolidationIsNotSameAsForFinancialStatementsExplanatory”&gt; Praesent risus nisl, semper non imperdiet eget, volutpat vitae orci</w:t>
      </w:r>
      <w:r w:rsidR="002E012E" w:rsidRPr="002E012E">
        <w:t xml:space="preserve"> </w:t>
      </w:r>
      <w:r w:rsidR="002E012E" w:rsidRPr="002E012E">
        <w:rPr>
          <w:rFonts w:ascii="Calibri" w:hAnsi="Calibri" w:cs="Calibri"/>
        </w:rPr>
        <w:t>&lt;/span&gt;&lt;/ix:nonNumeric&gt;</w:t>
      </w:r>
    </w:p>
    <w:p w14:paraId="23524621" w14:textId="77777777" w:rsidR="00811623" w:rsidRDefault="00811623" w:rsidP="0040362C">
      <w:pPr>
        <w:spacing w:after="120" w:line="240" w:lineRule="auto"/>
        <w:rPr>
          <w:rFonts w:ascii="Calibri" w:hAnsi="Calibri" w:cs="Calibri"/>
        </w:rPr>
      </w:pPr>
    </w:p>
    <w:p w14:paraId="6AB7E050" w14:textId="69E7A08A" w:rsidR="00851D34" w:rsidRDefault="00B715A5" w:rsidP="0040362C">
      <w:pPr>
        <w:spacing w:after="120" w:line="240" w:lineRule="auto"/>
        <w:rPr>
          <w:rFonts w:ascii="Calibri" w:hAnsi="Calibri" w:cs="Calibri"/>
        </w:rPr>
      </w:pPr>
      <w:r w:rsidRPr="00ED03E9">
        <w:rPr>
          <w:rFonts w:ascii="Calibri" w:hAnsi="Calibri" w:cs="Calibri"/>
        </w:rPr>
        <w:t xml:space="preserve">The HTML terminology of this chapter is based on </w:t>
      </w:r>
      <w:hyperlink r:id="rId14" w:history="1">
        <w:r w:rsidRPr="00ED03E9">
          <w:rPr>
            <w:rStyle w:val="Hipervnculo"/>
            <w:rFonts w:ascii="Calibri" w:hAnsi="Calibri" w:cs="Calibri"/>
          </w:rPr>
          <w:t>developer.mozilla.org/en-US/docs/Learn</w:t>
        </w:r>
      </w:hyperlink>
      <w:r w:rsidRPr="00ED03E9">
        <w:t xml:space="preserve"> and </w:t>
      </w:r>
      <w:hyperlink r:id="rId15" w:history="1">
        <w:r w:rsidRPr="00ED03E9">
          <w:rPr>
            <w:rStyle w:val="Hipervnculo"/>
            <w:rFonts w:ascii="Calibri" w:hAnsi="Calibri" w:cs="Calibri"/>
          </w:rPr>
          <w:t>developer.mozilla.org/en-US/docs/Web/CSS/Reference</w:t>
        </w:r>
      </w:hyperlink>
      <w:r w:rsidR="0078431F">
        <w:rPr>
          <w:rFonts w:ascii="Calibri" w:hAnsi="Calibri" w:cs="Calibri"/>
        </w:rPr>
        <w:t xml:space="preserve"> </w:t>
      </w:r>
      <w:r w:rsidR="008D4291">
        <w:rPr>
          <w:rFonts w:ascii="Calibri" w:hAnsi="Calibri" w:cs="Calibri"/>
        </w:rPr>
        <w:t xml:space="preserve">and </w:t>
      </w:r>
      <w:hyperlink r:id="rId16" w:history="1">
        <w:r w:rsidR="008D4291" w:rsidRPr="006C2028">
          <w:rPr>
            <w:rStyle w:val="Hipervnculo"/>
            <w:rFonts w:ascii="Calibri" w:hAnsi="Calibri" w:cs="Calibri"/>
          </w:rPr>
          <w:t>https://developer.mozilla.org/en-US/docs/Web/CSS/Using_CSS_custom_properties</w:t>
        </w:r>
      </w:hyperlink>
      <w:r w:rsidR="00214F7C">
        <w:rPr>
          <w:rFonts w:ascii="Calibri" w:hAnsi="Calibri" w:cs="Calibri"/>
        </w:rPr>
        <w:t xml:space="preserve"> </w:t>
      </w:r>
    </w:p>
    <w:p w14:paraId="6E095377" w14:textId="77777777" w:rsidR="00CB0404" w:rsidRDefault="007E4F23" w:rsidP="0040362C">
      <w:pPr>
        <w:spacing w:after="120" w:line="240" w:lineRule="auto"/>
        <w:rPr>
          <w:rFonts w:ascii="Calibri" w:hAnsi="Calibri" w:cs="Calibri"/>
        </w:rPr>
      </w:pPr>
      <w:r>
        <w:rPr>
          <w:rFonts w:ascii="Calibri" w:hAnsi="Calibri" w:cs="Calibri"/>
        </w:rPr>
        <w:t xml:space="preserve">Along </w:t>
      </w:r>
      <w:r w:rsidR="0040362C">
        <w:rPr>
          <w:rFonts w:ascii="Calibri" w:hAnsi="Calibri" w:cs="Calibri"/>
        </w:rPr>
        <w:t xml:space="preserve">this document, the explanations are based in the </w:t>
      </w:r>
      <w:r>
        <w:rPr>
          <w:rFonts w:ascii="Calibri" w:hAnsi="Calibri" w:cs="Calibri"/>
        </w:rPr>
        <w:t xml:space="preserve">HTML </w:t>
      </w:r>
      <w:r w:rsidR="0040362C">
        <w:rPr>
          <w:rFonts w:ascii="Calibri" w:hAnsi="Calibri" w:cs="Calibri"/>
        </w:rPr>
        <w:t xml:space="preserve">&lt;div&gt; element for simplicity, but </w:t>
      </w:r>
      <w:r w:rsidR="00011D50">
        <w:rPr>
          <w:rFonts w:ascii="Calibri" w:hAnsi="Calibri" w:cs="Calibri"/>
        </w:rPr>
        <w:t xml:space="preserve">the use of </w:t>
      </w:r>
      <w:r w:rsidR="00CB67D9">
        <w:rPr>
          <w:rFonts w:ascii="Calibri" w:hAnsi="Calibri" w:cs="Calibri"/>
        </w:rPr>
        <w:t xml:space="preserve">style properties in </w:t>
      </w:r>
      <w:r w:rsidR="0040362C">
        <w:rPr>
          <w:rFonts w:ascii="Calibri" w:hAnsi="Calibri" w:cs="Calibri"/>
        </w:rPr>
        <w:t>any other HTML element is also valid.</w:t>
      </w:r>
      <w:r w:rsidR="003C2E6E">
        <w:rPr>
          <w:rFonts w:ascii="Calibri" w:hAnsi="Calibri" w:cs="Calibri"/>
        </w:rPr>
        <w:t xml:space="preserve"> </w:t>
      </w:r>
    </w:p>
    <w:p w14:paraId="33998048" w14:textId="1046E47F" w:rsidR="0040362C" w:rsidRDefault="003C2E6E" w:rsidP="0040362C">
      <w:pPr>
        <w:spacing w:after="120" w:line="240" w:lineRule="auto"/>
        <w:rPr>
          <w:rFonts w:ascii="Calibri" w:hAnsi="Calibri" w:cs="Calibri"/>
        </w:rPr>
      </w:pPr>
      <w:r>
        <w:rPr>
          <w:rFonts w:ascii="Calibri" w:hAnsi="Calibri" w:cs="Calibri"/>
        </w:rPr>
        <w:t xml:space="preserve">The </w:t>
      </w:r>
      <w:r w:rsidR="00442EDB">
        <w:rPr>
          <w:rFonts w:ascii="Calibri" w:hAnsi="Calibri" w:cs="Calibri"/>
        </w:rPr>
        <w:t xml:space="preserve">xmlns </w:t>
      </w:r>
      <w:r w:rsidR="00CB0404">
        <w:rPr>
          <w:rFonts w:ascii="Calibri" w:hAnsi="Calibri" w:cs="Calibri"/>
        </w:rPr>
        <w:t>prefix esrs: is omitted, as redundant.</w:t>
      </w:r>
      <w:r w:rsidR="00442EDB">
        <w:rPr>
          <w:rFonts w:ascii="Calibri" w:hAnsi="Calibri" w:cs="Calibri"/>
        </w:rPr>
        <w:t xml:space="preserve"> This converter will set esrs: when necessary.</w:t>
      </w:r>
    </w:p>
    <w:p w14:paraId="659E0961" w14:textId="77777777" w:rsidR="00886771" w:rsidRDefault="00886771" w:rsidP="0040362C">
      <w:pPr>
        <w:spacing w:after="120" w:line="240" w:lineRule="auto"/>
        <w:rPr>
          <w:rFonts w:ascii="Calibri" w:hAnsi="Calibri" w:cs="Calibri"/>
        </w:rPr>
      </w:pPr>
    </w:p>
    <w:p w14:paraId="22DB0F64" w14:textId="4A1DDA78" w:rsidR="0040362C" w:rsidRDefault="0040362C" w:rsidP="0040362C">
      <w:pPr>
        <w:spacing w:after="120" w:line="240" w:lineRule="auto"/>
        <w:rPr>
          <w:rFonts w:ascii="Calibri" w:hAnsi="Calibri" w:cs="Calibri"/>
        </w:rPr>
      </w:pPr>
      <w:r>
        <w:rPr>
          <w:rFonts w:ascii="Calibri" w:hAnsi="Calibri" w:cs="Calibri"/>
        </w:rPr>
        <w:t>The required information for creating the XBRL elements should be provided as a list of “proprietary” property:value</w:t>
      </w:r>
      <w:r w:rsidR="00240958">
        <w:rPr>
          <w:rFonts w:ascii="Calibri" w:hAnsi="Calibri" w:cs="Calibri"/>
        </w:rPr>
        <w:t>;</w:t>
      </w:r>
      <w:r>
        <w:rPr>
          <w:rFonts w:ascii="Calibri" w:hAnsi="Calibri" w:cs="Calibri"/>
        </w:rPr>
        <w:t xml:space="preserve"> </w:t>
      </w:r>
      <w:r w:rsidR="00AE5C18">
        <w:rPr>
          <w:rFonts w:ascii="Calibri" w:hAnsi="Calibri" w:cs="Calibri"/>
        </w:rPr>
        <w:t>as</w:t>
      </w:r>
      <w:r>
        <w:rPr>
          <w:rFonts w:ascii="Calibri" w:hAnsi="Calibri" w:cs="Calibri"/>
        </w:rPr>
        <w:t xml:space="preserve"> </w:t>
      </w:r>
      <w:r w:rsidR="005E0AE3">
        <w:rPr>
          <w:rFonts w:ascii="Calibri" w:hAnsi="Calibri" w:cs="Calibri"/>
        </w:rPr>
        <w:t xml:space="preserve">style </w:t>
      </w:r>
      <w:r w:rsidR="00084AD8" w:rsidRPr="00084AD8">
        <w:rPr>
          <w:rFonts w:ascii="Calibri" w:hAnsi="Calibri" w:cs="Calibri"/>
        </w:rPr>
        <w:t xml:space="preserve">attribute </w:t>
      </w:r>
      <w:r>
        <w:rPr>
          <w:rFonts w:ascii="Calibri" w:hAnsi="Calibri" w:cs="Calibri"/>
        </w:rPr>
        <w:t>HTML</w:t>
      </w:r>
      <w:r w:rsidR="007D5FB4">
        <w:rPr>
          <w:rFonts w:ascii="Calibri" w:hAnsi="Calibri" w:cs="Calibri"/>
        </w:rPr>
        <w:t>. Eg:</w:t>
      </w:r>
      <w:r w:rsidR="00AE5C18">
        <w:rPr>
          <w:rFonts w:ascii="Calibri" w:hAnsi="Calibri" w:cs="Calibri"/>
        </w:rPr>
        <w:t xml:space="preserve"> style</w:t>
      </w:r>
      <w:r w:rsidR="00084AD8">
        <w:rPr>
          <w:rFonts w:ascii="Calibri" w:hAnsi="Calibri" w:cs="Calibri"/>
        </w:rPr>
        <w:t>=”</w:t>
      </w:r>
      <w:r w:rsidR="00C41F50">
        <w:rPr>
          <w:rFonts w:ascii="Calibri" w:hAnsi="Calibri" w:cs="Calibri"/>
        </w:rPr>
        <w:t xml:space="preserve"> </w:t>
      </w:r>
      <w:r>
        <w:rPr>
          <w:rFonts w:ascii="Calibri" w:hAnsi="Calibri" w:cs="Calibri"/>
        </w:rPr>
        <w:t xml:space="preserve"> </w:t>
      </w:r>
      <w:bookmarkStart w:id="9" w:name="_Hlk160945605"/>
      <w:r>
        <w:rPr>
          <w:rFonts w:ascii="Calibri" w:hAnsi="Calibri" w:cs="Calibri"/>
        </w:rPr>
        <w:t>--conix-concept:</w:t>
      </w:r>
      <w:bookmarkEnd w:id="9"/>
      <w:r w:rsidR="0039000A" w:rsidRPr="0039000A">
        <w:rPr>
          <w:rFonts w:ascii="Calibri" w:hAnsi="Calibri" w:cs="Calibri"/>
        </w:rPr>
        <w:t>DisclosureOfReasons</w:t>
      </w:r>
      <w:r w:rsidR="00240958">
        <w:rPr>
          <w:rFonts w:ascii="Calibri" w:hAnsi="Calibri" w:cs="Calibri"/>
        </w:rPr>
        <w:t>;</w:t>
      </w:r>
      <w:r w:rsidR="00084AD8">
        <w:rPr>
          <w:rFonts w:ascii="Calibri" w:hAnsi="Calibri" w:cs="Calibri"/>
        </w:rPr>
        <w:t xml:space="preserve">   “</w:t>
      </w:r>
    </w:p>
    <w:p w14:paraId="3845CCE7" w14:textId="5FBA8A52" w:rsidR="00531921" w:rsidRDefault="00240958" w:rsidP="0040362C">
      <w:pPr>
        <w:spacing w:after="120" w:line="240" w:lineRule="auto"/>
        <w:rPr>
          <w:rFonts w:ascii="Calibri" w:hAnsi="Calibri" w:cs="Calibri"/>
        </w:rPr>
      </w:pPr>
      <w:r>
        <w:rPr>
          <w:rFonts w:ascii="Calibri" w:hAnsi="Calibri" w:cs="Calibri"/>
        </w:rPr>
        <w:t>Please use</w:t>
      </w:r>
      <w:r w:rsidR="00263B09">
        <w:rPr>
          <w:rFonts w:ascii="Calibri" w:hAnsi="Calibri" w:cs="Calibri"/>
        </w:rPr>
        <w:t xml:space="preserve"> colon </w:t>
      </w:r>
      <w:r>
        <w:rPr>
          <w:rFonts w:ascii="Calibri" w:hAnsi="Calibri" w:cs="Calibri"/>
        </w:rPr>
        <w:t xml:space="preserve">“:” </w:t>
      </w:r>
      <w:r w:rsidR="00756081">
        <w:rPr>
          <w:rFonts w:ascii="Calibri" w:hAnsi="Calibri" w:cs="Calibri"/>
        </w:rPr>
        <w:t xml:space="preserve">as separator </w:t>
      </w:r>
      <w:r w:rsidR="00D467D1">
        <w:rPr>
          <w:rFonts w:ascii="Calibri" w:hAnsi="Calibri" w:cs="Calibri"/>
        </w:rPr>
        <w:t>between</w:t>
      </w:r>
      <w:r w:rsidR="00531921">
        <w:rPr>
          <w:rFonts w:ascii="Calibri" w:hAnsi="Calibri" w:cs="Calibri"/>
        </w:rPr>
        <w:t xml:space="preserve"> property and value</w:t>
      </w:r>
      <w:r w:rsidR="00D467D1">
        <w:rPr>
          <w:rFonts w:ascii="Calibri" w:hAnsi="Calibri" w:cs="Calibri"/>
        </w:rPr>
        <w:t>,</w:t>
      </w:r>
      <w:r w:rsidR="00531921">
        <w:rPr>
          <w:rFonts w:ascii="Calibri" w:hAnsi="Calibri" w:cs="Calibri"/>
        </w:rPr>
        <w:t xml:space="preserve"> and </w:t>
      </w:r>
      <w:r>
        <w:rPr>
          <w:rFonts w:ascii="Calibri" w:hAnsi="Calibri" w:cs="Calibri"/>
        </w:rPr>
        <w:t>semicolon”;” a</w:t>
      </w:r>
      <w:r w:rsidR="00531921">
        <w:rPr>
          <w:rFonts w:ascii="Calibri" w:hAnsi="Calibri" w:cs="Calibri"/>
        </w:rPr>
        <w:t>fter the value</w:t>
      </w:r>
    </w:p>
    <w:p w14:paraId="7C9901A7" w14:textId="7D445356" w:rsidR="00CC47B7" w:rsidRDefault="00CC47B7" w:rsidP="0040362C">
      <w:pPr>
        <w:spacing w:after="120" w:line="240" w:lineRule="auto"/>
        <w:rPr>
          <w:rFonts w:ascii="Calibri" w:hAnsi="Calibri" w:cs="Calibri"/>
        </w:rPr>
      </w:pPr>
      <w:r>
        <w:rPr>
          <w:rFonts w:ascii="Calibri" w:hAnsi="Calibri" w:cs="Calibri"/>
        </w:rPr>
        <w:t>If case</w:t>
      </w:r>
      <w:r w:rsidR="00B01498">
        <w:rPr>
          <w:rFonts w:ascii="Calibri" w:hAnsi="Calibri" w:cs="Calibri"/>
        </w:rPr>
        <w:t xml:space="preserve"> of the value</w:t>
      </w:r>
      <w:r w:rsidR="004E199C">
        <w:rPr>
          <w:rFonts w:ascii="Calibri" w:hAnsi="Calibri" w:cs="Calibri"/>
        </w:rPr>
        <w:t xml:space="preserve"> does not </w:t>
      </w:r>
      <w:r w:rsidR="00240958">
        <w:rPr>
          <w:rFonts w:ascii="Calibri" w:hAnsi="Calibri" w:cs="Calibri"/>
        </w:rPr>
        <w:t>exist</w:t>
      </w:r>
      <w:r w:rsidR="004E199C">
        <w:rPr>
          <w:rFonts w:ascii="Calibri" w:hAnsi="Calibri" w:cs="Calibri"/>
        </w:rPr>
        <w:t xml:space="preserve">, use “null” as </w:t>
      </w:r>
      <w:r w:rsidR="00AC0C72">
        <w:rPr>
          <w:rFonts w:ascii="Calibri" w:hAnsi="Calibri" w:cs="Calibri"/>
        </w:rPr>
        <w:t xml:space="preserve">foo/void value: </w:t>
      </w:r>
      <w:r w:rsidR="00D467D1" w:rsidRPr="00D467D1">
        <w:rPr>
          <w:rFonts w:ascii="Calibri" w:hAnsi="Calibri" w:cs="Calibri"/>
        </w:rPr>
        <w:t>---conix-default:null</w:t>
      </w:r>
      <w:r w:rsidR="00D467D1">
        <w:rPr>
          <w:rFonts w:ascii="Calibri" w:hAnsi="Calibri" w:cs="Calibri"/>
        </w:rPr>
        <w:t>;</w:t>
      </w:r>
    </w:p>
    <w:p w14:paraId="5E145328" w14:textId="77777777" w:rsidR="0040362C" w:rsidRDefault="0040362C" w:rsidP="0040362C">
      <w:pPr>
        <w:spacing w:after="120" w:line="240" w:lineRule="auto"/>
        <w:rPr>
          <w:rFonts w:ascii="Calibri" w:hAnsi="Calibri" w:cs="Calibri"/>
        </w:rPr>
      </w:pPr>
    </w:p>
    <w:p w14:paraId="272AB928" w14:textId="44FE2FF1" w:rsidR="00454077" w:rsidRDefault="007D5FB4" w:rsidP="0040362C">
      <w:pPr>
        <w:spacing w:after="120" w:line="240" w:lineRule="auto"/>
        <w:rPr>
          <w:rFonts w:ascii="Calibri" w:hAnsi="Calibri" w:cs="Calibri"/>
        </w:rPr>
      </w:pPr>
      <w:r>
        <w:rPr>
          <w:rFonts w:ascii="Calibri" w:hAnsi="Calibri" w:cs="Calibri"/>
        </w:rPr>
        <w:t xml:space="preserve">The </w:t>
      </w:r>
      <w:r w:rsidR="00FE7DF6">
        <w:rPr>
          <w:rFonts w:ascii="Calibri" w:hAnsi="Calibri" w:cs="Calibri"/>
        </w:rPr>
        <w:t>properties</w:t>
      </w:r>
      <w:r>
        <w:rPr>
          <w:rFonts w:ascii="Calibri" w:hAnsi="Calibri" w:cs="Calibri"/>
        </w:rPr>
        <w:t xml:space="preserve"> used by this </w:t>
      </w:r>
      <w:r w:rsidR="00361C36">
        <w:rPr>
          <w:rFonts w:ascii="Calibri" w:hAnsi="Calibri" w:cs="Calibri"/>
        </w:rPr>
        <w:t>converter</w:t>
      </w:r>
      <w:r w:rsidR="00FE7DF6">
        <w:rPr>
          <w:rFonts w:ascii="Calibri" w:hAnsi="Calibri" w:cs="Calibri"/>
        </w:rPr>
        <w:t xml:space="preserve"> always starts by the prefix </w:t>
      </w:r>
      <w:r w:rsidR="00454077">
        <w:rPr>
          <w:rFonts w:ascii="Calibri" w:hAnsi="Calibri" w:cs="Calibri"/>
        </w:rPr>
        <w:t>–conix- with the syntax:</w:t>
      </w:r>
    </w:p>
    <w:p w14:paraId="726284BA" w14:textId="1AE71683" w:rsidR="00AC4BDF" w:rsidRDefault="00454077" w:rsidP="0040362C">
      <w:pPr>
        <w:spacing w:after="120" w:line="240" w:lineRule="auto"/>
        <w:rPr>
          <w:rFonts w:ascii="Calibri" w:hAnsi="Calibri" w:cs="Calibri"/>
        </w:rPr>
      </w:pPr>
      <w:r>
        <w:rPr>
          <w:rFonts w:ascii="Calibri" w:hAnsi="Calibri" w:cs="Calibri"/>
        </w:rPr>
        <w:t>--conix-pro</w:t>
      </w:r>
      <w:r w:rsidR="00774171">
        <w:rPr>
          <w:rFonts w:ascii="Calibri" w:hAnsi="Calibri" w:cs="Calibri"/>
        </w:rPr>
        <w:t>pierty:valueofpropierty</w:t>
      </w:r>
      <w:r w:rsidR="00C6411A">
        <w:rPr>
          <w:rFonts w:ascii="Calibri" w:hAnsi="Calibri" w:cs="Calibri"/>
        </w:rPr>
        <w:t>;</w:t>
      </w:r>
      <w:r w:rsidR="00774171">
        <w:rPr>
          <w:rFonts w:ascii="Calibri" w:hAnsi="Calibri" w:cs="Calibri"/>
        </w:rPr>
        <w:t xml:space="preserve"> </w:t>
      </w:r>
      <w:r w:rsidR="00417F99">
        <w:rPr>
          <w:rFonts w:ascii="Calibri" w:hAnsi="Calibri" w:cs="Calibri"/>
        </w:rPr>
        <w:t xml:space="preserve"> </w:t>
      </w:r>
      <w:bookmarkStart w:id="10" w:name="_Hlk160979208"/>
      <w:r w:rsidR="00417F99">
        <w:rPr>
          <w:rFonts w:ascii="Calibri" w:hAnsi="Calibri" w:cs="Calibri"/>
        </w:rPr>
        <w:t xml:space="preserve"> </w:t>
      </w:r>
      <w:r w:rsidR="00AC4BDF">
        <w:rPr>
          <w:rFonts w:ascii="Calibri" w:hAnsi="Calibri" w:cs="Calibri"/>
        </w:rPr>
        <w:t>(unique v</w:t>
      </w:r>
      <w:r w:rsidR="00080A7A">
        <w:rPr>
          <w:rFonts w:ascii="Calibri" w:hAnsi="Calibri" w:cs="Calibri"/>
        </w:rPr>
        <w:t>a</w:t>
      </w:r>
      <w:r w:rsidR="00AC4BDF">
        <w:rPr>
          <w:rFonts w:ascii="Calibri" w:hAnsi="Calibri" w:cs="Calibri"/>
        </w:rPr>
        <w:t>lueofproperty)</w:t>
      </w:r>
      <w:bookmarkEnd w:id="10"/>
    </w:p>
    <w:p w14:paraId="3B58F5B4" w14:textId="37BCB461" w:rsidR="007D5FB4" w:rsidRDefault="00417F99" w:rsidP="0040362C">
      <w:pPr>
        <w:spacing w:after="120" w:line="240" w:lineRule="auto"/>
        <w:rPr>
          <w:rFonts w:ascii="Calibri" w:hAnsi="Calibri" w:cs="Calibri"/>
        </w:rPr>
      </w:pPr>
      <w:r w:rsidRPr="00417F99">
        <w:rPr>
          <w:rFonts w:ascii="Calibri" w:hAnsi="Calibri" w:cs="Calibri"/>
        </w:rPr>
        <w:t>--conix-propierty:</w:t>
      </w:r>
      <w:r>
        <w:rPr>
          <w:rFonts w:ascii="Calibri" w:hAnsi="Calibri" w:cs="Calibri"/>
        </w:rPr>
        <w:t>’</w:t>
      </w:r>
      <w:r w:rsidRPr="00417F99">
        <w:rPr>
          <w:rFonts w:ascii="Calibri" w:hAnsi="Calibri" w:cs="Calibri"/>
        </w:rPr>
        <w:t>valueofpropierty</w:t>
      </w:r>
      <w:r>
        <w:rPr>
          <w:rFonts w:ascii="Calibri" w:hAnsi="Calibri" w:cs="Calibri"/>
        </w:rPr>
        <w:t xml:space="preserve"> </w:t>
      </w:r>
      <w:r w:rsidRPr="00417F99">
        <w:rPr>
          <w:rFonts w:ascii="Calibri" w:hAnsi="Calibri" w:cs="Calibri"/>
        </w:rPr>
        <w:t>valueofpropierty</w:t>
      </w:r>
      <w:r w:rsidR="00482226">
        <w:rPr>
          <w:rFonts w:ascii="Calibri" w:hAnsi="Calibri" w:cs="Calibri"/>
        </w:rPr>
        <w:t>’</w:t>
      </w:r>
      <w:r w:rsidR="00C6411A">
        <w:rPr>
          <w:rFonts w:ascii="Calibri" w:hAnsi="Calibri" w:cs="Calibri"/>
        </w:rPr>
        <w:t>;</w:t>
      </w:r>
      <w:r w:rsidR="00FF765F">
        <w:rPr>
          <w:rFonts w:ascii="Calibri" w:hAnsi="Calibri" w:cs="Calibri"/>
        </w:rPr>
        <w:t xml:space="preserve"> </w:t>
      </w:r>
      <w:r w:rsidR="00FF765F" w:rsidRPr="00FF765F">
        <w:rPr>
          <w:rFonts w:ascii="Calibri" w:hAnsi="Calibri" w:cs="Calibri"/>
        </w:rPr>
        <w:t xml:space="preserve"> (</w:t>
      </w:r>
      <w:r w:rsidR="009A7CC0">
        <w:rPr>
          <w:rFonts w:ascii="Calibri" w:hAnsi="Calibri" w:cs="Calibri"/>
        </w:rPr>
        <w:t xml:space="preserve">list of </w:t>
      </w:r>
      <w:r w:rsidR="00FF765F">
        <w:rPr>
          <w:rFonts w:ascii="Calibri" w:hAnsi="Calibri" w:cs="Calibri"/>
        </w:rPr>
        <w:t>several</w:t>
      </w:r>
      <w:r w:rsidR="00FF765F" w:rsidRPr="00FF765F">
        <w:rPr>
          <w:rFonts w:ascii="Calibri" w:hAnsi="Calibri" w:cs="Calibri"/>
        </w:rPr>
        <w:t xml:space="preserve"> valueofproperty</w:t>
      </w:r>
      <w:r w:rsidR="00CE09BA">
        <w:rPr>
          <w:rFonts w:ascii="Calibri" w:hAnsi="Calibri" w:cs="Calibri"/>
        </w:rPr>
        <w:t>,</w:t>
      </w:r>
      <w:r w:rsidR="006F672D">
        <w:rPr>
          <w:rFonts w:ascii="Calibri" w:hAnsi="Calibri" w:cs="Calibri"/>
        </w:rPr>
        <w:t xml:space="preserve"> including space</w:t>
      </w:r>
      <w:r w:rsidR="00D953F7">
        <w:rPr>
          <w:rFonts w:ascii="Calibri" w:hAnsi="Calibri" w:cs="Calibri"/>
        </w:rPr>
        <w:t>/s</w:t>
      </w:r>
      <w:r w:rsidR="00602812">
        <w:rPr>
          <w:rFonts w:ascii="Calibri" w:hAnsi="Calibri" w:cs="Calibri"/>
        </w:rPr>
        <w:t xml:space="preserve"> as separator among them</w:t>
      </w:r>
      <w:r w:rsidR="00FF765F" w:rsidRPr="00FF765F">
        <w:rPr>
          <w:rFonts w:ascii="Calibri" w:hAnsi="Calibri" w:cs="Calibri"/>
        </w:rPr>
        <w:t>)</w:t>
      </w:r>
    </w:p>
    <w:p w14:paraId="410FDB7D" w14:textId="5DCA0369" w:rsidR="00482226" w:rsidRDefault="00FE0E75" w:rsidP="0040362C">
      <w:pPr>
        <w:spacing w:after="120" w:line="240" w:lineRule="auto"/>
        <w:rPr>
          <w:rFonts w:ascii="Calibri" w:hAnsi="Calibri" w:cs="Calibri"/>
        </w:rPr>
      </w:pPr>
      <w:r w:rsidRPr="00FE0E75">
        <w:rPr>
          <w:rFonts w:ascii="Calibri" w:hAnsi="Calibri" w:cs="Calibri"/>
        </w:rPr>
        <w:t>The following characters have a special meaning in CSS: !, ", #, $, %, &amp;, ', (, ), *, +, ,, -, ., /, :, ;, &lt;, =, &gt;, ?, @, [, \, ], ^, `, {, |, }, and ~.</w:t>
      </w:r>
      <w:r>
        <w:rPr>
          <w:rFonts w:ascii="Calibri" w:hAnsi="Calibri" w:cs="Calibri"/>
        </w:rPr>
        <w:t xml:space="preserve"> Please use escape characters</w:t>
      </w:r>
      <w:r w:rsidR="00A91D65">
        <w:rPr>
          <w:rFonts w:ascii="Calibri" w:hAnsi="Calibri" w:cs="Calibri"/>
        </w:rPr>
        <w:t xml:space="preserve">. See </w:t>
      </w:r>
      <w:hyperlink r:id="rId17" w:history="1">
        <w:r w:rsidR="00A91D65" w:rsidRPr="006C2028">
          <w:rPr>
            <w:rStyle w:val="Hipervnculo"/>
            <w:rFonts w:ascii="Calibri" w:hAnsi="Calibri" w:cs="Calibri"/>
          </w:rPr>
          <w:t>mathiasbynens.be/notes/css-escapes</w:t>
        </w:r>
      </w:hyperlink>
      <w:r w:rsidR="00A91D65">
        <w:rPr>
          <w:rFonts w:ascii="Calibri" w:hAnsi="Calibri" w:cs="Calibri"/>
        </w:rPr>
        <w:t xml:space="preserve"> </w:t>
      </w:r>
    </w:p>
    <w:p w14:paraId="6D7BCBD8" w14:textId="77777777" w:rsidR="002862E3" w:rsidRDefault="002862E3">
      <w:pPr>
        <w:rPr>
          <w:rFonts w:ascii="Calibri" w:hAnsi="Calibri" w:cs="Calibri"/>
          <w:b/>
          <w:bCs/>
        </w:rPr>
      </w:pPr>
      <w:bookmarkStart w:id="11" w:name="_Hlk160980155"/>
      <w:r>
        <w:rPr>
          <w:rFonts w:ascii="Calibri" w:hAnsi="Calibri" w:cs="Calibri"/>
          <w:b/>
          <w:bCs/>
        </w:rPr>
        <w:br w:type="page"/>
      </w:r>
    </w:p>
    <w:p w14:paraId="135AB094" w14:textId="68BE742D" w:rsidR="007844CA" w:rsidRPr="008653DB" w:rsidRDefault="0094000D" w:rsidP="0040362C">
      <w:pPr>
        <w:spacing w:after="120" w:line="240" w:lineRule="auto"/>
        <w:rPr>
          <w:rFonts w:ascii="Calibri" w:hAnsi="Calibri" w:cs="Calibri"/>
          <w:b/>
          <w:bCs/>
        </w:rPr>
      </w:pPr>
      <w:r w:rsidRPr="008653DB">
        <w:rPr>
          <w:rFonts w:ascii="Calibri" w:hAnsi="Calibri" w:cs="Calibri"/>
          <w:b/>
          <w:bCs/>
        </w:rPr>
        <w:lastRenderedPageBreak/>
        <w:t xml:space="preserve">List of </w:t>
      </w:r>
      <w:bookmarkStart w:id="12" w:name="_Hlk160983073"/>
      <w:r w:rsidR="00102F97">
        <w:rPr>
          <w:rFonts w:ascii="Calibri" w:hAnsi="Calibri" w:cs="Calibri"/>
          <w:b/>
          <w:bCs/>
        </w:rPr>
        <w:t>conix-</w:t>
      </w:r>
      <w:bookmarkEnd w:id="12"/>
      <w:r w:rsidRPr="008653DB">
        <w:rPr>
          <w:rFonts w:ascii="Calibri" w:hAnsi="Calibri" w:cs="Calibri"/>
          <w:b/>
          <w:bCs/>
        </w:rPr>
        <w:t>XBRL properties:</w:t>
      </w:r>
    </w:p>
    <w:p w14:paraId="6D4BEBDE" w14:textId="5D60CC2C" w:rsidR="0094000D" w:rsidRDefault="0094000D" w:rsidP="0040362C">
      <w:pPr>
        <w:spacing w:after="120" w:line="240" w:lineRule="auto"/>
        <w:rPr>
          <w:rFonts w:ascii="Calibri" w:hAnsi="Calibri" w:cs="Calibri"/>
        </w:rPr>
      </w:pPr>
      <w:bookmarkStart w:id="13" w:name="_Hlk160970476"/>
      <w:bookmarkEnd w:id="11"/>
      <w:r w:rsidRPr="0094000D">
        <w:rPr>
          <w:rFonts w:ascii="Calibri" w:hAnsi="Calibri" w:cs="Calibri"/>
        </w:rPr>
        <w:t>--conix-concept:</w:t>
      </w:r>
      <w:r w:rsidR="000646AB">
        <w:rPr>
          <w:rFonts w:ascii="Calibri" w:hAnsi="Calibri" w:cs="Calibri"/>
        </w:rPr>
        <w:t>ESRS_concept</w:t>
      </w:r>
      <w:r w:rsidR="00D953F7">
        <w:rPr>
          <w:rFonts w:ascii="Calibri" w:hAnsi="Calibri" w:cs="Calibri"/>
        </w:rPr>
        <w:t>;</w:t>
      </w:r>
      <w:r w:rsidR="005342E1">
        <w:rPr>
          <w:rFonts w:ascii="Calibri" w:hAnsi="Calibri" w:cs="Calibri"/>
        </w:rPr>
        <w:tab/>
      </w:r>
      <w:r w:rsidR="005342E1">
        <w:rPr>
          <w:rFonts w:ascii="Calibri" w:hAnsi="Calibri" w:cs="Calibri"/>
        </w:rPr>
        <w:tab/>
      </w:r>
      <w:r w:rsidR="005342E1">
        <w:rPr>
          <w:rFonts w:ascii="Calibri" w:hAnsi="Calibri" w:cs="Calibri"/>
        </w:rPr>
        <w:tab/>
        <w:t>From the Taxonomy Illustrated</w:t>
      </w:r>
    </w:p>
    <w:bookmarkEnd w:id="13"/>
    <w:p w14:paraId="15D10F68" w14:textId="65859324" w:rsidR="006411BE" w:rsidRDefault="000646AB" w:rsidP="0040362C">
      <w:pPr>
        <w:spacing w:after="120" w:line="240" w:lineRule="auto"/>
        <w:rPr>
          <w:rFonts w:ascii="Calibri" w:hAnsi="Calibri" w:cs="Calibri"/>
        </w:rPr>
      </w:pPr>
      <w:r w:rsidRPr="000646AB">
        <w:rPr>
          <w:rFonts w:ascii="Calibri" w:hAnsi="Calibri" w:cs="Calibri"/>
        </w:rPr>
        <w:t>--conix-</w:t>
      </w:r>
      <w:r w:rsidR="00424597">
        <w:rPr>
          <w:rFonts w:ascii="Calibri" w:hAnsi="Calibri" w:cs="Calibri"/>
        </w:rPr>
        <w:t>dimension</w:t>
      </w:r>
      <w:r w:rsidRPr="000646AB">
        <w:rPr>
          <w:rFonts w:ascii="Calibri" w:hAnsi="Calibri" w:cs="Calibri"/>
        </w:rPr>
        <w:t>:</w:t>
      </w:r>
      <w:r w:rsidR="00B94623">
        <w:rPr>
          <w:rFonts w:ascii="Calibri" w:hAnsi="Calibri" w:cs="Calibri"/>
        </w:rPr>
        <w:t>’</w:t>
      </w:r>
      <w:r w:rsidRPr="000646AB">
        <w:rPr>
          <w:rFonts w:ascii="Calibri" w:hAnsi="Calibri" w:cs="Calibri"/>
        </w:rPr>
        <w:t>ESRS_</w:t>
      </w:r>
      <w:r w:rsidR="00B94623">
        <w:rPr>
          <w:rFonts w:ascii="Calibri" w:hAnsi="Calibri" w:cs="Calibri"/>
        </w:rPr>
        <w:t xml:space="preserve">Axis </w:t>
      </w:r>
      <w:r w:rsidR="00FD491C">
        <w:rPr>
          <w:rFonts w:ascii="Calibri" w:hAnsi="Calibri" w:cs="Calibri"/>
        </w:rPr>
        <w:t>ESRS_Member</w:t>
      </w:r>
      <w:r w:rsidR="006411BE">
        <w:rPr>
          <w:rFonts w:ascii="Calibri" w:hAnsi="Calibri" w:cs="Calibri"/>
        </w:rPr>
        <w:t>‘</w:t>
      </w:r>
      <w:r w:rsidR="00D953F7">
        <w:rPr>
          <w:rFonts w:ascii="Calibri" w:hAnsi="Calibri" w:cs="Calibri"/>
        </w:rPr>
        <w:t>;</w:t>
      </w:r>
      <w:r w:rsidR="005342E1">
        <w:rPr>
          <w:rFonts w:ascii="Calibri" w:hAnsi="Calibri" w:cs="Calibri"/>
        </w:rPr>
        <w:tab/>
        <w:t xml:space="preserve">Axis and Member from </w:t>
      </w:r>
      <w:r w:rsidR="005342E1" w:rsidRPr="005342E1">
        <w:rPr>
          <w:rFonts w:ascii="Calibri" w:hAnsi="Calibri" w:cs="Calibri"/>
        </w:rPr>
        <w:t>Taxonomy Illustrated</w:t>
      </w:r>
    </w:p>
    <w:p w14:paraId="579DCFAE" w14:textId="506AC024" w:rsidR="005342E1" w:rsidRDefault="005342E1" w:rsidP="0040362C">
      <w:pPr>
        <w:spacing w:after="120" w:line="240" w:lineRule="auto"/>
        <w:rPr>
          <w:rFonts w:ascii="Calibri" w:hAnsi="Calibri" w:cs="Calibri"/>
        </w:rPr>
      </w:pPr>
      <w:r w:rsidRPr="000646AB">
        <w:rPr>
          <w:rFonts w:ascii="Calibri" w:hAnsi="Calibri" w:cs="Calibri"/>
        </w:rPr>
        <w:t>--conix-</w:t>
      </w:r>
      <w:r>
        <w:rPr>
          <w:rFonts w:ascii="Calibri" w:hAnsi="Calibri" w:cs="Calibri"/>
        </w:rPr>
        <w:t>dimension</w:t>
      </w:r>
      <w:r w:rsidRPr="000646AB">
        <w:rPr>
          <w:rFonts w:ascii="Calibri" w:hAnsi="Calibri" w:cs="Calibri"/>
        </w:rPr>
        <w:t>:</w:t>
      </w:r>
      <w:r>
        <w:rPr>
          <w:rFonts w:ascii="Calibri" w:hAnsi="Calibri" w:cs="Calibri"/>
        </w:rPr>
        <w:t>’ESRS_TypedAxis valueofMember‘</w:t>
      </w:r>
      <w:r w:rsidR="00D953F7">
        <w:rPr>
          <w:rFonts w:ascii="Calibri" w:hAnsi="Calibri" w:cs="Calibri"/>
        </w:rPr>
        <w:t>;</w:t>
      </w:r>
      <w:r w:rsidR="001F23FA">
        <w:rPr>
          <w:rFonts w:ascii="Calibri" w:hAnsi="Calibri" w:cs="Calibri"/>
        </w:rPr>
        <w:tab/>
      </w:r>
      <w:r w:rsidR="004A73E9">
        <w:rPr>
          <w:rFonts w:ascii="Calibri" w:hAnsi="Calibri" w:cs="Calibri"/>
        </w:rPr>
        <w:t xml:space="preserve">Typed </w:t>
      </w:r>
      <w:r w:rsidR="001F23FA" w:rsidRPr="001F23FA">
        <w:rPr>
          <w:rFonts w:ascii="Calibri" w:hAnsi="Calibri" w:cs="Calibri"/>
        </w:rPr>
        <w:t>Axis from Taxonomy Illustrated</w:t>
      </w:r>
    </w:p>
    <w:p w14:paraId="6FD2DB02" w14:textId="2A5A0CC8" w:rsidR="002715BF" w:rsidRDefault="002715BF" w:rsidP="002715BF">
      <w:pPr>
        <w:spacing w:after="120" w:line="240" w:lineRule="auto"/>
        <w:rPr>
          <w:rFonts w:ascii="Calibri" w:hAnsi="Calibri" w:cs="Calibri"/>
        </w:rPr>
      </w:pPr>
      <w:r w:rsidRPr="009F45ED">
        <w:rPr>
          <w:rFonts w:ascii="Calibri" w:hAnsi="Calibri" w:cs="Calibri"/>
        </w:rPr>
        <w:t>--conix-</w:t>
      </w:r>
      <w:r>
        <w:rPr>
          <w:rFonts w:ascii="Calibri" w:hAnsi="Calibri" w:cs="Calibri"/>
        </w:rPr>
        <w:t>value</w:t>
      </w:r>
      <w:bookmarkStart w:id="14" w:name="_Hlk161306908"/>
      <w:r w:rsidRPr="009F45ED">
        <w:rPr>
          <w:rFonts w:ascii="Calibri" w:hAnsi="Calibri" w:cs="Calibri"/>
        </w:rPr>
        <w:t>:</w:t>
      </w:r>
      <w:r w:rsidR="008713E5">
        <w:rPr>
          <w:rFonts w:ascii="Calibri" w:hAnsi="Calibri" w:cs="Calibri"/>
        </w:rPr>
        <w:t>XBRL</w:t>
      </w:r>
      <w:r w:rsidR="00532B51">
        <w:rPr>
          <w:rFonts w:ascii="Calibri" w:hAnsi="Calibri" w:cs="Calibri"/>
        </w:rPr>
        <w:t>explicit</w:t>
      </w:r>
      <w:r w:rsidR="008713E5">
        <w:rPr>
          <w:rFonts w:ascii="Calibri" w:hAnsi="Calibri" w:cs="Calibri"/>
        </w:rPr>
        <w:t>value</w:t>
      </w:r>
      <w:bookmarkEnd w:id="14"/>
      <w:r w:rsidR="00D953F7">
        <w:rPr>
          <w:rFonts w:ascii="Calibri" w:hAnsi="Calibri" w:cs="Calibri"/>
        </w:rPr>
        <w:t>;</w:t>
      </w:r>
      <w:r w:rsidRPr="009F45ED">
        <w:rPr>
          <w:rFonts w:ascii="Calibri" w:hAnsi="Calibri" w:cs="Calibri"/>
        </w:rPr>
        <w:tab/>
      </w:r>
      <w:r w:rsidRPr="009F45ED">
        <w:rPr>
          <w:rFonts w:ascii="Calibri" w:hAnsi="Calibri" w:cs="Calibri"/>
        </w:rPr>
        <w:tab/>
      </w:r>
      <w:r w:rsidR="008713E5">
        <w:rPr>
          <w:rFonts w:ascii="Calibri" w:hAnsi="Calibri" w:cs="Calibri"/>
        </w:rPr>
        <w:tab/>
      </w:r>
      <w:r w:rsidRPr="009F45ED">
        <w:rPr>
          <w:rFonts w:ascii="Calibri" w:hAnsi="Calibri" w:cs="Calibri"/>
        </w:rPr>
        <w:t xml:space="preserve">See </w:t>
      </w:r>
      <w:r w:rsidR="00532B51" w:rsidRPr="00532B51">
        <w:rPr>
          <w:rFonts w:ascii="Calibri" w:hAnsi="Calibri" w:cs="Calibri"/>
        </w:rPr>
        <w:t>:XBRLexplicitvalue</w:t>
      </w:r>
      <w:r w:rsidRPr="009F45ED">
        <w:rPr>
          <w:rFonts w:ascii="Calibri" w:hAnsi="Calibri" w:cs="Calibri"/>
        </w:rPr>
        <w:t xml:space="preserve"> </w:t>
      </w:r>
      <w:r w:rsidR="00752D3A" w:rsidRPr="00752D3A">
        <w:rPr>
          <w:rFonts w:ascii="Calibri" w:hAnsi="Calibri" w:cs="Calibri"/>
        </w:rPr>
        <w:t>paragraph</w:t>
      </w:r>
    </w:p>
    <w:p w14:paraId="68435CAA" w14:textId="77777777" w:rsidR="006A55A4" w:rsidRDefault="006A55A4" w:rsidP="002715BF">
      <w:pPr>
        <w:spacing w:after="120" w:line="240" w:lineRule="auto"/>
        <w:rPr>
          <w:rFonts w:ascii="Calibri" w:hAnsi="Calibri" w:cs="Calibri"/>
        </w:rPr>
      </w:pPr>
    </w:p>
    <w:p w14:paraId="65FD0D8F" w14:textId="49F54DA6" w:rsidR="006A55A4" w:rsidRDefault="006A55A4" w:rsidP="002715BF">
      <w:pPr>
        <w:spacing w:after="120" w:line="240" w:lineRule="auto"/>
        <w:rPr>
          <w:rFonts w:ascii="Calibri" w:hAnsi="Calibri" w:cs="Calibri"/>
        </w:rPr>
      </w:pPr>
      <w:r>
        <w:rPr>
          <w:rFonts w:ascii="Calibri" w:hAnsi="Calibri" w:cs="Calibri"/>
        </w:rPr>
        <w:t xml:space="preserve">To be declared when different </w:t>
      </w:r>
      <w:r w:rsidR="00884905">
        <w:rPr>
          <w:rFonts w:ascii="Calibri" w:hAnsi="Calibri" w:cs="Calibri"/>
        </w:rPr>
        <w:t>from</w:t>
      </w:r>
      <w:r>
        <w:rPr>
          <w:rFonts w:ascii="Calibri" w:hAnsi="Calibri" w:cs="Calibri"/>
        </w:rPr>
        <w:t xml:space="preserve"> the default:</w:t>
      </w:r>
    </w:p>
    <w:p w14:paraId="5546C0A0" w14:textId="5BA9171E" w:rsidR="00C102F4" w:rsidRDefault="00C102F4" w:rsidP="00C102F4">
      <w:pPr>
        <w:spacing w:after="120" w:line="240" w:lineRule="auto"/>
        <w:rPr>
          <w:rFonts w:ascii="Calibri" w:hAnsi="Calibri" w:cs="Calibri"/>
        </w:rPr>
      </w:pPr>
      <w:bookmarkStart w:id="15" w:name="_Hlk161304353"/>
      <w:bookmarkStart w:id="16" w:name="_Hlk160982779"/>
      <w:r w:rsidRPr="00EF5258">
        <w:rPr>
          <w:rFonts w:ascii="Calibri" w:hAnsi="Calibri" w:cs="Calibri"/>
        </w:rPr>
        <w:t>--conix-period:’YYYY-MM-DD YYYY-MM-DD’</w:t>
      </w:r>
      <w:r w:rsidR="00D953F7">
        <w:rPr>
          <w:rFonts w:ascii="Calibri" w:hAnsi="Calibri" w:cs="Calibri"/>
        </w:rPr>
        <w:t>;</w:t>
      </w:r>
      <w:r w:rsidRPr="00EF5258">
        <w:rPr>
          <w:rFonts w:ascii="Calibri" w:hAnsi="Calibri" w:cs="Calibri"/>
        </w:rPr>
        <w:tab/>
        <w:t>startDate and endDate</w:t>
      </w:r>
      <w:r w:rsidR="00CD77DC">
        <w:rPr>
          <w:rFonts w:ascii="Calibri" w:hAnsi="Calibri" w:cs="Calibri"/>
        </w:rPr>
        <w:t xml:space="preserve">, or only </w:t>
      </w:r>
      <w:r>
        <w:rPr>
          <w:rFonts w:ascii="Calibri" w:hAnsi="Calibri" w:cs="Calibri"/>
        </w:rPr>
        <w:t>Instant</w:t>
      </w:r>
    </w:p>
    <w:p w14:paraId="622764E5" w14:textId="00E8B82A" w:rsidR="00B2746A" w:rsidRDefault="00B2746A" w:rsidP="00B2746A">
      <w:pPr>
        <w:spacing w:after="120" w:line="240" w:lineRule="auto"/>
        <w:rPr>
          <w:rFonts w:ascii="Calibri" w:hAnsi="Calibri" w:cs="Calibri"/>
        </w:rPr>
      </w:pPr>
      <w:bookmarkStart w:id="17" w:name="_Hlk161306065"/>
      <w:r w:rsidRPr="005466D3">
        <w:rPr>
          <w:rFonts w:ascii="Calibri" w:hAnsi="Calibri" w:cs="Calibri"/>
        </w:rPr>
        <w:t>--conix</w:t>
      </w:r>
      <w:bookmarkStart w:id="18" w:name="_Hlk160982983"/>
      <w:r w:rsidRPr="005466D3">
        <w:rPr>
          <w:rFonts w:ascii="Calibri" w:hAnsi="Calibri" w:cs="Calibri"/>
        </w:rPr>
        <w:t>-</w:t>
      </w:r>
      <w:r>
        <w:rPr>
          <w:rFonts w:ascii="Calibri" w:hAnsi="Calibri" w:cs="Calibri"/>
        </w:rPr>
        <w:t>scale</w:t>
      </w:r>
      <w:r w:rsidRPr="005466D3">
        <w:rPr>
          <w:rFonts w:ascii="Calibri" w:hAnsi="Calibri" w:cs="Calibri"/>
        </w:rPr>
        <w:t>:</w:t>
      </w:r>
      <w:bookmarkStart w:id="19" w:name="_Hlk160982965"/>
      <w:r>
        <w:rPr>
          <w:rFonts w:ascii="Calibri" w:hAnsi="Calibri" w:cs="Calibri"/>
        </w:rPr>
        <w:t>numberofhiddenzeros</w:t>
      </w:r>
      <w:bookmarkEnd w:id="18"/>
      <w:bookmarkEnd w:id="19"/>
      <w:r w:rsidR="00D953F7">
        <w:rPr>
          <w:rFonts w:ascii="Calibri" w:hAnsi="Calibri" w:cs="Calibri"/>
        </w:rPr>
        <w:t>;</w:t>
      </w:r>
      <w:r>
        <w:rPr>
          <w:rFonts w:ascii="Calibri" w:hAnsi="Calibri" w:cs="Calibri"/>
        </w:rPr>
        <w:tab/>
      </w:r>
      <w:bookmarkEnd w:id="15"/>
      <w:r w:rsidRPr="005466D3">
        <w:rPr>
          <w:rFonts w:ascii="Calibri" w:hAnsi="Calibri" w:cs="Calibri"/>
        </w:rPr>
        <w:tab/>
      </w:r>
      <w:r>
        <w:rPr>
          <w:rFonts w:ascii="Calibri" w:hAnsi="Calibri" w:cs="Calibri"/>
        </w:rPr>
        <w:t>6 for millions, 3 for thousands, 0 for units and so on</w:t>
      </w:r>
      <w:bookmarkEnd w:id="17"/>
    </w:p>
    <w:bookmarkEnd w:id="16"/>
    <w:p w14:paraId="21581FBC" w14:textId="7AEDC3B3" w:rsidR="00C102F4" w:rsidRDefault="00C102F4" w:rsidP="00C102F4">
      <w:pPr>
        <w:spacing w:after="120" w:line="240" w:lineRule="auto"/>
        <w:rPr>
          <w:rFonts w:ascii="Calibri" w:hAnsi="Calibri" w:cs="Calibri"/>
        </w:rPr>
      </w:pPr>
      <w:r>
        <w:rPr>
          <w:rFonts w:ascii="Calibri" w:hAnsi="Calibri" w:cs="Calibri"/>
        </w:rPr>
        <w:t>--conix-transformation:XBRLregistry</w:t>
      </w:r>
      <w:r w:rsidR="00D953F7">
        <w:rPr>
          <w:rFonts w:ascii="Calibri" w:hAnsi="Calibri" w:cs="Calibri"/>
        </w:rPr>
        <w:t>;</w:t>
      </w:r>
      <w:r>
        <w:rPr>
          <w:rFonts w:ascii="Calibri" w:hAnsi="Calibri" w:cs="Calibri"/>
        </w:rPr>
        <w:tab/>
      </w:r>
      <w:r>
        <w:rPr>
          <w:rFonts w:ascii="Calibri" w:hAnsi="Calibri" w:cs="Calibri"/>
        </w:rPr>
        <w:tab/>
        <w:t>See Transformations paragraph.</w:t>
      </w:r>
    </w:p>
    <w:p w14:paraId="30B5BF36" w14:textId="0E799CD2" w:rsidR="00724D6D" w:rsidRDefault="00E55351" w:rsidP="0040362C">
      <w:pPr>
        <w:spacing w:after="120" w:line="240" w:lineRule="auto"/>
        <w:rPr>
          <w:rFonts w:ascii="Calibri" w:hAnsi="Calibri" w:cs="Calibri"/>
        </w:rPr>
      </w:pPr>
      <w:bookmarkStart w:id="20" w:name="_Hlk160971301"/>
      <w:r>
        <w:rPr>
          <w:rFonts w:ascii="Calibri" w:hAnsi="Calibri" w:cs="Calibri"/>
        </w:rPr>
        <w:t>--conix-</w:t>
      </w:r>
      <w:bookmarkStart w:id="21" w:name="_Hlk160980085"/>
      <w:r>
        <w:rPr>
          <w:rFonts w:ascii="Calibri" w:hAnsi="Calibri" w:cs="Calibri"/>
        </w:rPr>
        <w:t>unit:EUR</w:t>
      </w:r>
      <w:r w:rsidR="00D953F7">
        <w:rPr>
          <w:rFonts w:ascii="Calibri" w:hAnsi="Calibri" w:cs="Calibri"/>
        </w:rPr>
        <w:t>;</w:t>
      </w:r>
      <w:r w:rsidR="002C4BB0">
        <w:rPr>
          <w:rFonts w:ascii="Calibri" w:hAnsi="Calibri" w:cs="Calibri"/>
        </w:rPr>
        <w:tab/>
      </w:r>
      <w:r w:rsidR="002C4BB0">
        <w:rPr>
          <w:rFonts w:ascii="Calibri" w:hAnsi="Calibri" w:cs="Calibri"/>
        </w:rPr>
        <w:tab/>
      </w:r>
      <w:r w:rsidR="002C4BB0">
        <w:rPr>
          <w:rFonts w:ascii="Calibri" w:hAnsi="Calibri" w:cs="Calibri"/>
        </w:rPr>
        <w:tab/>
      </w:r>
      <w:r w:rsidR="002C4BB0">
        <w:rPr>
          <w:rFonts w:ascii="Calibri" w:hAnsi="Calibri" w:cs="Calibri"/>
        </w:rPr>
        <w:tab/>
        <w:t>ISO</w:t>
      </w:r>
      <w:r w:rsidR="001B0160">
        <w:rPr>
          <w:rFonts w:ascii="Calibri" w:hAnsi="Calibri" w:cs="Calibri"/>
        </w:rPr>
        <w:t xml:space="preserve"> 4</w:t>
      </w:r>
      <w:r w:rsidR="00D73832">
        <w:rPr>
          <w:rFonts w:ascii="Calibri" w:hAnsi="Calibri" w:cs="Calibri"/>
        </w:rPr>
        <w:t>127 notation</w:t>
      </w:r>
      <w:bookmarkEnd w:id="21"/>
    </w:p>
    <w:p w14:paraId="5C877733" w14:textId="6A81EDCB" w:rsidR="001535BD" w:rsidRDefault="001535BD" w:rsidP="001535BD">
      <w:pPr>
        <w:spacing w:after="120" w:line="240" w:lineRule="auto"/>
        <w:rPr>
          <w:rFonts w:ascii="Calibri" w:hAnsi="Calibri" w:cs="Calibri"/>
        </w:rPr>
      </w:pPr>
      <w:r w:rsidRPr="00E25374">
        <w:rPr>
          <w:rFonts w:ascii="Calibri" w:hAnsi="Calibri" w:cs="Calibri"/>
        </w:rPr>
        <w:t>--conix-l</w:t>
      </w:r>
      <w:r>
        <w:rPr>
          <w:rFonts w:ascii="Calibri" w:hAnsi="Calibri" w:cs="Calibri"/>
        </w:rPr>
        <w:t>ang</w:t>
      </w:r>
      <w:r w:rsidRPr="00E25374">
        <w:rPr>
          <w:rFonts w:ascii="Calibri" w:hAnsi="Calibri" w:cs="Calibri"/>
        </w:rPr>
        <w:t>:</w:t>
      </w:r>
      <w:r w:rsidRPr="003E2F2C">
        <w:rPr>
          <w:rFonts w:ascii="Calibri" w:hAnsi="Calibri" w:cs="Calibri"/>
        </w:rPr>
        <w:t>HTMLlangattribute</w:t>
      </w:r>
      <w:r w:rsidR="00D953F7">
        <w:rPr>
          <w:rFonts w:ascii="Calibri" w:hAnsi="Calibri" w:cs="Calibri"/>
        </w:rPr>
        <w:t>;</w:t>
      </w:r>
      <w:r w:rsidRPr="00E25374">
        <w:rPr>
          <w:rFonts w:ascii="Calibri" w:hAnsi="Calibri" w:cs="Calibri"/>
        </w:rPr>
        <w:tab/>
      </w:r>
      <w:r w:rsidRPr="00E25374">
        <w:rPr>
          <w:rFonts w:ascii="Calibri" w:hAnsi="Calibri" w:cs="Calibri"/>
        </w:rPr>
        <w:tab/>
      </w:r>
      <w:r w:rsidR="004010CF">
        <w:rPr>
          <w:rFonts w:ascii="Calibri" w:hAnsi="Calibri" w:cs="Calibri"/>
        </w:rPr>
        <w:tab/>
      </w:r>
      <w:r>
        <w:rPr>
          <w:rFonts w:ascii="Calibri" w:hAnsi="Calibri" w:cs="Calibri"/>
        </w:rPr>
        <w:t xml:space="preserve">See </w:t>
      </w:r>
      <w:hyperlink r:id="rId18" w:history="1">
        <w:r w:rsidRPr="00711B4B">
          <w:rPr>
            <w:rStyle w:val="Hipervnculo"/>
            <w:rFonts w:ascii="Calibri" w:hAnsi="Calibri" w:cs="Calibri"/>
          </w:rPr>
          <w:t>gist.github.com/JamieMason/3748498</w:t>
        </w:r>
      </w:hyperlink>
      <w:r>
        <w:rPr>
          <w:rFonts w:ascii="Calibri" w:hAnsi="Calibri" w:cs="Calibri"/>
        </w:rPr>
        <w:t xml:space="preserve">  </w:t>
      </w:r>
    </w:p>
    <w:p w14:paraId="022D0CB1" w14:textId="77777777" w:rsidR="00012FE7" w:rsidRDefault="00012FE7" w:rsidP="00012FE7">
      <w:pPr>
        <w:spacing w:after="120" w:line="240" w:lineRule="auto"/>
        <w:rPr>
          <w:rFonts w:ascii="Calibri" w:hAnsi="Calibri" w:cs="Calibri"/>
        </w:rPr>
      </w:pPr>
      <w:bookmarkStart w:id="22" w:name="_Hlk160971145"/>
      <w:bookmarkEnd w:id="20"/>
    </w:p>
    <w:p w14:paraId="07E3DD52" w14:textId="77777777" w:rsidR="006F1BEC" w:rsidRDefault="006F1BEC" w:rsidP="00012FE7">
      <w:pPr>
        <w:spacing w:after="120" w:line="240" w:lineRule="auto"/>
        <w:rPr>
          <w:rFonts w:ascii="Calibri" w:hAnsi="Calibri" w:cs="Calibri"/>
        </w:rPr>
      </w:pPr>
    </w:p>
    <w:p w14:paraId="154C8154" w14:textId="77777777" w:rsidR="00012FE7" w:rsidRPr="008653DB" w:rsidRDefault="00012FE7" w:rsidP="00012FE7">
      <w:pPr>
        <w:spacing w:after="120" w:line="240" w:lineRule="auto"/>
        <w:rPr>
          <w:rFonts w:ascii="Calibri" w:hAnsi="Calibri" w:cs="Calibri"/>
          <w:b/>
          <w:bCs/>
        </w:rPr>
      </w:pPr>
      <w:r w:rsidRPr="008653DB">
        <w:rPr>
          <w:rFonts w:ascii="Calibri" w:hAnsi="Calibri" w:cs="Calibri"/>
          <w:b/>
          <w:bCs/>
        </w:rPr>
        <w:t xml:space="preserve">List of default </w:t>
      </w:r>
      <w:r w:rsidRPr="00102F97">
        <w:rPr>
          <w:rFonts w:ascii="Calibri" w:hAnsi="Calibri" w:cs="Calibri"/>
          <w:b/>
          <w:bCs/>
        </w:rPr>
        <w:t>conix-</w:t>
      </w:r>
      <w:r w:rsidRPr="008653DB">
        <w:rPr>
          <w:rFonts w:ascii="Calibri" w:hAnsi="Calibri" w:cs="Calibri"/>
          <w:b/>
          <w:bCs/>
        </w:rPr>
        <w:t xml:space="preserve">XBRL properties, to be declared before any other </w:t>
      </w:r>
      <w:r w:rsidRPr="00102F97">
        <w:rPr>
          <w:rFonts w:ascii="Calibri" w:hAnsi="Calibri" w:cs="Calibri"/>
          <w:b/>
          <w:bCs/>
        </w:rPr>
        <w:t>conix-</w:t>
      </w:r>
      <w:r w:rsidRPr="008653DB">
        <w:rPr>
          <w:rFonts w:ascii="Calibri" w:hAnsi="Calibri" w:cs="Calibri"/>
          <w:b/>
          <w:bCs/>
        </w:rPr>
        <w:t>XBRL property:</w:t>
      </w:r>
    </w:p>
    <w:p w14:paraId="5F70AAA3" w14:textId="7270CFED" w:rsidR="0066008E" w:rsidRDefault="003C219D" w:rsidP="00012FE7">
      <w:pPr>
        <w:spacing w:after="120" w:line="240" w:lineRule="auto"/>
        <w:rPr>
          <w:rFonts w:ascii="Calibri" w:hAnsi="Calibri" w:cs="Calibri"/>
        </w:rPr>
      </w:pPr>
      <w:r>
        <w:rPr>
          <w:rFonts w:ascii="Calibri" w:hAnsi="Calibri" w:cs="Calibri"/>
        </w:rPr>
        <w:t xml:space="preserve">This converter requires </w:t>
      </w:r>
      <w:r w:rsidR="00F71A29">
        <w:rPr>
          <w:rFonts w:ascii="Calibri" w:hAnsi="Calibri" w:cs="Calibri"/>
        </w:rPr>
        <w:t>an</w:t>
      </w:r>
      <w:r>
        <w:rPr>
          <w:rFonts w:ascii="Calibri" w:hAnsi="Calibri" w:cs="Calibri"/>
        </w:rPr>
        <w:t xml:space="preserve"> explicit declaration </w:t>
      </w:r>
      <w:r w:rsidR="00255A27">
        <w:rPr>
          <w:rFonts w:ascii="Calibri" w:hAnsi="Calibri" w:cs="Calibri"/>
        </w:rPr>
        <w:t>of defaults, before the norma</w:t>
      </w:r>
      <w:r w:rsidR="00DE3387">
        <w:rPr>
          <w:rFonts w:ascii="Calibri" w:hAnsi="Calibri" w:cs="Calibri"/>
        </w:rPr>
        <w:t>l declarations of –conix- attributes.</w:t>
      </w:r>
      <w:r w:rsidR="00F71A29">
        <w:rPr>
          <w:rFonts w:ascii="Calibri" w:hAnsi="Calibri" w:cs="Calibri"/>
        </w:rPr>
        <w:t xml:space="preserve"> </w:t>
      </w:r>
      <w:r w:rsidR="005420E2">
        <w:rPr>
          <w:rFonts w:ascii="Calibri" w:hAnsi="Calibri" w:cs="Calibri"/>
        </w:rPr>
        <w:t xml:space="preserve">For instance, </w:t>
      </w:r>
      <w:r w:rsidR="00007AE2">
        <w:rPr>
          <w:rFonts w:ascii="Calibri" w:hAnsi="Calibri" w:cs="Calibri"/>
        </w:rPr>
        <w:t xml:space="preserve">the </w:t>
      </w:r>
      <w:r w:rsidR="005420E2">
        <w:rPr>
          <w:rFonts w:ascii="Calibri" w:hAnsi="Calibri" w:cs="Calibri"/>
        </w:rPr>
        <w:t>LEI of the entity, main period of report, language and so on.</w:t>
      </w:r>
    </w:p>
    <w:p w14:paraId="3AC8C77D" w14:textId="158C65DB" w:rsidR="00315D7C" w:rsidRDefault="00F71A29" w:rsidP="00012FE7">
      <w:pPr>
        <w:spacing w:after="120" w:line="240" w:lineRule="auto"/>
        <w:rPr>
          <w:rFonts w:ascii="Calibri" w:hAnsi="Calibri" w:cs="Calibri"/>
        </w:rPr>
      </w:pPr>
      <w:r>
        <w:rPr>
          <w:rFonts w:ascii="Calibri" w:hAnsi="Calibri" w:cs="Calibri"/>
        </w:rPr>
        <w:t xml:space="preserve">The </w:t>
      </w:r>
      <w:r w:rsidR="00D907AE">
        <w:rPr>
          <w:rFonts w:ascii="Calibri" w:hAnsi="Calibri" w:cs="Calibri"/>
        </w:rPr>
        <w:t xml:space="preserve">declaration of </w:t>
      </w:r>
      <w:r>
        <w:rPr>
          <w:rFonts w:ascii="Calibri" w:hAnsi="Calibri" w:cs="Calibri"/>
        </w:rPr>
        <w:t>def</w:t>
      </w:r>
      <w:r w:rsidR="00D907AE">
        <w:rPr>
          <w:rFonts w:ascii="Calibri" w:hAnsi="Calibri" w:cs="Calibri"/>
        </w:rPr>
        <w:t xml:space="preserve">aults is detected when </w:t>
      </w:r>
      <w:r w:rsidR="00BC4CA1">
        <w:rPr>
          <w:rFonts w:ascii="Calibri" w:hAnsi="Calibri" w:cs="Calibri"/>
        </w:rPr>
        <w:t xml:space="preserve">the HTML element </w:t>
      </w:r>
      <w:r w:rsidR="00D907AE">
        <w:rPr>
          <w:rFonts w:ascii="Calibri" w:hAnsi="Calibri" w:cs="Calibri"/>
        </w:rPr>
        <w:t>includ</w:t>
      </w:r>
      <w:r w:rsidR="00BC4CA1">
        <w:rPr>
          <w:rFonts w:ascii="Calibri" w:hAnsi="Calibri" w:cs="Calibri"/>
        </w:rPr>
        <w:t xml:space="preserve">es </w:t>
      </w:r>
      <w:r w:rsidR="00DC5276">
        <w:rPr>
          <w:rFonts w:ascii="Calibri" w:hAnsi="Calibri" w:cs="Calibri"/>
        </w:rPr>
        <w:t xml:space="preserve">in the style </w:t>
      </w:r>
      <w:r w:rsidR="00BC4CA1">
        <w:rPr>
          <w:rFonts w:ascii="Calibri" w:hAnsi="Calibri" w:cs="Calibri"/>
        </w:rPr>
        <w:t xml:space="preserve">the reserved </w:t>
      </w:r>
      <w:r w:rsidR="00DC5276">
        <w:rPr>
          <w:rFonts w:ascii="Calibri" w:hAnsi="Calibri" w:cs="Calibri"/>
        </w:rPr>
        <w:t>attribute</w:t>
      </w:r>
      <w:r w:rsidR="00D907AE">
        <w:rPr>
          <w:rFonts w:ascii="Calibri" w:hAnsi="Calibri" w:cs="Calibri"/>
        </w:rPr>
        <w:t xml:space="preserve"> “</w:t>
      </w:r>
      <w:bookmarkStart w:id="23" w:name="_Hlk161767758"/>
      <w:r w:rsidR="00D907AE">
        <w:rPr>
          <w:rFonts w:ascii="Calibri" w:hAnsi="Calibri" w:cs="Calibri"/>
        </w:rPr>
        <w:t>---</w:t>
      </w:r>
      <w:r w:rsidR="00315D7C">
        <w:rPr>
          <w:rFonts w:ascii="Calibri" w:hAnsi="Calibri" w:cs="Calibri"/>
        </w:rPr>
        <w:t>conix-default</w:t>
      </w:r>
      <w:r w:rsidR="004E199C">
        <w:rPr>
          <w:rFonts w:ascii="Calibri" w:hAnsi="Calibri" w:cs="Calibri"/>
        </w:rPr>
        <w:t>:</w:t>
      </w:r>
      <w:bookmarkStart w:id="24" w:name="_Hlk161768160"/>
      <w:bookmarkEnd w:id="23"/>
      <w:r w:rsidR="00313C5C">
        <w:rPr>
          <w:rFonts w:ascii="Calibri" w:hAnsi="Calibri" w:cs="Calibri"/>
        </w:rPr>
        <w:t>’Name of the company</w:t>
      </w:r>
      <w:r w:rsidR="00A4039B">
        <w:rPr>
          <w:rFonts w:ascii="Calibri" w:hAnsi="Calibri" w:cs="Calibri"/>
        </w:rPr>
        <w:t>’</w:t>
      </w:r>
      <w:bookmarkEnd w:id="24"/>
      <w:r w:rsidR="00D953F7">
        <w:rPr>
          <w:rFonts w:ascii="Calibri" w:hAnsi="Calibri" w:cs="Calibri"/>
        </w:rPr>
        <w:t>;</w:t>
      </w:r>
      <w:r w:rsidR="00315D7C">
        <w:rPr>
          <w:rFonts w:ascii="Calibri" w:hAnsi="Calibri" w:cs="Calibri"/>
        </w:rPr>
        <w:t>”</w:t>
      </w:r>
      <w:r w:rsidR="00DC5276">
        <w:rPr>
          <w:rFonts w:ascii="Calibri" w:hAnsi="Calibri" w:cs="Calibri"/>
        </w:rPr>
        <w:t xml:space="preserve"> as in</w:t>
      </w:r>
      <w:r w:rsidR="00315D7C">
        <w:rPr>
          <w:rFonts w:ascii="Calibri" w:hAnsi="Calibri" w:cs="Calibri"/>
        </w:rPr>
        <w:t>:</w:t>
      </w:r>
    </w:p>
    <w:p w14:paraId="3FB102B3" w14:textId="46CC0E95" w:rsidR="00DE3387" w:rsidRDefault="00315D7C" w:rsidP="00012FE7">
      <w:pPr>
        <w:spacing w:after="120" w:line="240" w:lineRule="auto"/>
        <w:rPr>
          <w:rFonts w:ascii="Calibri" w:hAnsi="Calibri" w:cs="Calibri"/>
        </w:rPr>
      </w:pPr>
      <w:r>
        <w:rPr>
          <w:rFonts w:ascii="Calibri" w:hAnsi="Calibri" w:cs="Calibri"/>
        </w:rPr>
        <w:t>&lt;div style=”—conix-defau</w:t>
      </w:r>
      <w:r w:rsidR="0073690D">
        <w:rPr>
          <w:rFonts w:ascii="Calibri" w:hAnsi="Calibri" w:cs="Calibri"/>
        </w:rPr>
        <w:t>lt</w:t>
      </w:r>
      <w:r w:rsidR="00A4039B" w:rsidRPr="00A4039B">
        <w:rPr>
          <w:rFonts w:ascii="Calibri" w:hAnsi="Calibri" w:cs="Calibri"/>
        </w:rPr>
        <w:t>’Name of the company’</w:t>
      </w:r>
      <w:r w:rsidR="00A4039B">
        <w:rPr>
          <w:rFonts w:ascii="Calibri" w:hAnsi="Calibri" w:cs="Calibri"/>
        </w:rPr>
        <w:t>;</w:t>
      </w:r>
      <w:r w:rsidR="00885624">
        <w:rPr>
          <w:rFonts w:ascii="Calibri" w:hAnsi="Calibri" w:cs="Calibri"/>
        </w:rPr>
        <w:t xml:space="preserve">   </w:t>
      </w:r>
      <w:r w:rsidR="009A1205" w:rsidRPr="009A1205">
        <w:rPr>
          <w:rFonts w:ascii="Calibri" w:hAnsi="Calibri" w:cs="Calibri"/>
        </w:rPr>
        <w:t>--conix-period:’YYYY-MM-DD YYYY-MM-DD’</w:t>
      </w:r>
      <w:r w:rsidR="00CE6F7C">
        <w:rPr>
          <w:rFonts w:ascii="Calibri" w:hAnsi="Calibri" w:cs="Calibri"/>
        </w:rPr>
        <w:t>;</w:t>
      </w:r>
      <w:r w:rsidR="008C26F2">
        <w:rPr>
          <w:rFonts w:ascii="Calibri" w:hAnsi="Calibri" w:cs="Calibri"/>
        </w:rPr>
        <w:t xml:space="preserve"> </w:t>
      </w:r>
      <w:r w:rsidR="00212DB3">
        <w:rPr>
          <w:rFonts w:ascii="Calibri" w:hAnsi="Calibri" w:cs="Calibri"/>
        </w:rPr>
        <w:t xml:space="preserve">    </w:t>
      </w:r>
      <w:r w:rsidR="009A1205">
        <w:rPr>
          <w:rFonts w:ascii="Calibri" w:hAnsi="Calibri" w:cs="Calibri"/>
        </w:rPr>
        <w:t>”&gt;&lt;/div&gt;</w:t>
      </w:r>
    </w:p>
    <w:p w14:paraId="5F20EB87" w14:textId="77777777" w:rsidR="008E4DFA" w:rsidRDefault="008E4DFA" w:rsidP="00012FE7">
      <w:pPr>
        <w:spacing w:after="120" w:line="240" w:lineRule="auto"/>
        <w:rPr>
          <w:rFonts w:ascii="Calibri" w:hAnsi="Calibri" w:cs="Calibri"/>
        </w:rPr>
      </w:pPr>
    </w:p>
    <w:p w14:paraId="105379D9" w14:textId="497B272A" w:rsidR="008638F7" w:rsidRDefault="00925150" w:rsidP="00012FE7">
      <w:pPr>
        <w:spacing w:after="120" w:line="240" w:lineRule="auto"/>
        <w:rPr>
          <w:rFonts w:ascii="Calibri" w:hAnsi="Calibri" w:cs="Calibri"/>
        </w:rPr>
      </w:pPr>
      <w:r>
        <w:rPr>
          <w:rFonts w:ascii="Calibri" w:hAnsi="Calibri" w:cs="Calibri"/>
        </w:rPr>
        <w:t>The defaults to be mandatorily declared</w:t>
      </w:r>
      <w:r w:rsidR="004D1612">
        <w:rPr>
          <w:rFonts w:ascii="Calibri" w:hAnsi="Calibri" w:cs="Calibri"/>
        </w:rPr>
        <w:t xml:space="preserve"> in the first </w:t>
      </w:r>
      <w:r w:rsidR="00F66436">
        <w:rPr>
          <w:rFonts w:ascii="Calibri" w:hAnsi="Calibri" w:cs="Calibri"/>
        </w:rPr>
        <w:t>style=”—conix-default….”</w:t>
      </w:r>
      <w:r>
        <w:rPr>
          <w:rFonts w:ascii="Calibri" w:hAnsi="Calibri" w:cs="Calibri"/>
        </w:rPr>
        <w:t xml:space="preserve"> are</w:t>
      </w:r>
    </w:p>
    <w:p w14:paraId="28EE3641" w14:textId="1D5841F3" w:rsidR="00B35FA8" w:rsidRDefault="00B35FA8" w:rsidP="00B35FA8">
      <w:pPr>
        <w:spacing w:after="120" w:line="240" w:lineRule="auto"/>
        <w:rPr>
          <w:rFonts w:ascii="Calibri" w:hAnsi="Calibri" w:cs="Calibri"/>
        </w:rPr>
      </w:pPr>
      <w:r w:rsidRPr="006975B2">
        <w:rPr>
          <w:rFonts w:ascii="Calibri" w:hAnsi="Calibri" w:cs="Calibri"/>
        </w:rPr>
        <w:t>--conix-</w:t>
      </w:r>
      <w:r>
        <w:rPr>
          <w:rFonts w:ascii="Calibri" w:hAnsi="Calibri" w:cs="Calibri"/>
        </w:rPr>
        <w:t>value:LegalEntityIdentifier</w:t>
      </w:r>
      <w:r w:rsidR="008C26F2">
        <w:rPr>
          <w:rFonts w:ascii="Calibri" w:hAnsi="Calibri" w:cs="Calibri"/>
        </w:rPr>
        <w:t>;</w:t>
      </w:r>
      <w:r>
        <w:rPr>
          <w:rFonts w:ascii="Calibri" w:hAnsi="Calibri" w:cs="Calibri"/>
        </w:rPr>
        <w:tab/>
        <w:t>Invariant in report. e.g.</w:t>
      </w:r>
      <w:r w:rsidRPr="00AB2031">
        <w:rPr>
          <w:rFonts w:ascii="Calibri" w:hAnsi="Calibri" w:cs="Calibri"/>
        </w:rPr>
        <w:t xml:space="preserve"> 529900T8BM49AURSDO55</w:t>
      </w:r>
    </w:p>
    <w:p w14:paraId="68A3EDA8" w14:textId="5DE6B642" w:rsidR="008638F7" w:rsidRDefault="007A7755" w:rsidP="00012FE7">
      <w:pPr>
        <w:spacing w:after="120" w:line="240" w:lineRule="auto"/>
        <w:rPr>
          <w:rFonts w:ascii="Calibri" w:hAnsi="Calibri" w:cs="Calibri"/>
        </w:rPr>
      </w:pPr>
      <w:r w:rsidRPr="007A7755">
        <w:rPr>
          <w:rFonts w:ascii="Calibri" w:hAnsi="Calibri" w:cs="Calibri"/>
        </w:rPr>
        <w:t>--conix-period:’YYYY-MM-DD YYYY-MM-DD’</w:t>
      </w:r>
      <w:r w:rsidR="008C26F2">
        <w:rPr>
          <w:rFonts w:ascii="Calibri" w:hAnsi="Calibri" w:cs="Calibri"/>
        </w:rPr>
        <w:t>;</w:t>
      </w:r>
      <w:r w:rsidRPr="007A7755">
        <w:rPr>
          <w:rFonts w:ascii="Calibri" w:hAnsi="Calibri" w:cs="Calibri"/>
        </w:rPr>
        <w:tab/>
      </w:r>
      <w:r w:rsidR="00AE1024">
        <w:rPr>
          <w:rFonts w:ascii="Calibri" w:hAnsi="Calibri" w:cs="Calibri"/>
        </w:rPr>
        <w:t xml:space="preserve">Main period, as </w:t>
      </w:r>
      <w:r w:rsidR="003F09CA">
        <w:rPr>
          <w:rFonts w:ascii="Calibri" w:hAnsi="Calibri" w:cs="Calibri"/>
        </w:rPr>
        <w:t>‘</w:t>
      </w:r>
      <w:r w:rsidR="00AE1024">
        <w:rPr>
          <w:rFonts w:ascii="Calibri" w:hAnsi="Calibri" w:cs="Calibri"/>
        </w:rPr>
        <w:t>2023-01-01 2023-12-31</w:t>
      </w:r>
      <w:r w:rsidR="003F09CA">
        <w:rPr>
          <w:rFonts w:ascii="Calibri" w:hAnsi="Calibri" w:cs="Calibri"/>
        </w:rPr>
        <w:t>’</w:t>
      </w:r>
      <w:r w:rsidR="007F2229">
        <w:rPr>
          <w:rFonts w:ascii="Calibri" w:hAnsi="Calibri" w:cs="Calibri"/>
        </w:rPr>
        <w:t xml:space="preserve">. </w:t>
      </w:r>
    </w:p>
    <w:p w14:paraId="3C6C5F8C" w14:textId="1928B640" w:rsidR="000E1F41" w:rsidRDefault="007F2229" w:rsidP="00012FE7">
      <w:pPr>
        <w:spacing w:after="120" w:line="240" w:lineRule="auto"/>
        <w:rPr>
          <w:rFonts w:ascii="Calibri" w:hAnsi="Calibri" w:cs="Calibri"/>
        </w:rPr>
      </w:pPr>
      <w:r>
        <w:rPr>
          <w:rFonts w:ascii="Calibri" w:hAnsi="Calibri" w:cs="Calibri"/>
        </w:rPr>
        <w:tab/>
      </w:r>
      <w:r>
        <w:rPr>
          <w:rFonts w:ascii="Calibri" w:hAnsi="Calibri" w:cs="Calibri"/>
        </w:rPr>
        <w:tab/>
      </w:r>
      <w:r w:rsidR="00A27FF4">
        <w:rPr>
          <w:rFonts w:ascii="Calibri" w:hAnsi="Calibri" w:cs="Calibri"/>
        </w:rPr>
        <w:t xml:space="preserve">The </w:t>
      </w:r>
      <w:r w:rsidR="000E1F41">
        <w:rPr>
          <w:rFonts w:ascii="Calibri" w:hAnsi="Calibri" w:cs="Calibri"/>
        </w:rPr>
        <w:t xml:space="preserve">endDate </w:t>
      </w:r>
      <w:r w:rsidR="00A27FF4">
        <w:rPr>
          <w:rFonts w:ascii="Calibri" w:hAnsi="Calibri" w:cs="Calibri"/>
        </w:rPr>
        <w:t xml:space="preserve">(2323-12-31) </w:t>
      </w:r>
      <w:r w:rsidR="000E1F41">
        <w:rPr>
          <w:rFonts w:ascii="Calibri" w:hAnsi="Calibri" w:cs="Calibri"/>
        </w:rPr>
        <w:t xml:space="preserve">is </w:t>
      </w:r>
      <w:r w:rsidR="00A74573">
        <w:rPr>
          <w:rFonts w:ascii="Calibri" w:hAnsi="Calibri" w:cs="Calibri"/>
        </w:rPr>
        <w:t xml:space="preserve">used as </w:t>
      </w:r>
      <w:r w:rsidR="00B35FA8">
        <w:rPr>
          <w:rFonts w:ascii="Calibri" w:hAnsi="Calibri" w:cs="Calibri"/>
        </w:rPr>
        <w:t>default</w:t>
      </w:r>
      <w:r w:rsidR="000E1F41">
        <w:rPr>
          <w:rFonts w:ascii="Calibri" w:hAnsi="Calibri" w:cs="Calibri"/>
        </w:rPr>
        <w:t xml:space="preserve"> fo</w:t>
      </w:r>
      <w:r>
        <w:rPr>
          <w:rFonts w:ascii="Calibri" w:hAnsi="Calibri" w:cs="Calibri"/>
        </w:rPr>
        <w:t xml:space="preserve">r concepts </w:t>
      </w:r>
      <w:r w:rsidR="008C047C">
        <w:rPr>
          <w:rFonts w:ascii="Calibri" w:hAnsi="Calibri" w:cs="Calibri"/>
        </w:rPr>
        <w:t>requiring</w:t>
      </w:r>
      <w:r w:rsidR="00A27FF4" w:rsidRPr="00A27FF4">
        <w:t xml:space="preserve"> </w:t>
      </w:r>
      <w:r w:rsidR="00A27FF4" w:rsidRPr="00A27FF4">
        <w:rPr>
          <w:rFonts w:ascii="Calibri" w:hAnsi="Calibri" w:cs="Calibri"/>
        </w:rPr>
        <w:t>only</w:t>
      </w:r>
      <w:r>
        <w:rPr>
          <w:rFonts w:ascii="Calibri" w:hAnsi="Calibri" w:cs="Calibri"/>
        </w:rPr>
        <w:t xml:space="preserve"> Instant</w:t>
      </w:r>
      <w:r w:rsidR="00A27FF4">
        <w:rPr>
          <w:rFonts w:ascii="Calibri" w:hAnsi="Calibri" w:cs="Calibri"/>
        </w:rPr>
        <w:t>.</w:t>
      </w:r>
    </w:p>
    <w:p w14:paraId="63F19787" w14:textId="7AC1B3A8" w:rsidR="00FA5C54" w:rsidRDefault="00FA5C54" w:rsidP="00012FE7">
      <w:pPr>
        <w:spacing w:after="120" w:line="240" w:lineRule="auto"/>
        <w:rPr>
          <w:rFonts w:ascii="Calibri" w:hAnsi="Calibri" w:cs="Calibri"/>
        </w:rPr>
      </w:pPr>
    </w:p>
    <w:p w14:paraId="626E880F" w14:textId="23A19090" w:rsidR="00FA5C54" w:rsidRDefault="006920B9" w:rsidP="00012FE7">
      <w:pPr>
        <w:spacing w:after="120" w:line="240" w:lineRule="auto"/>
        <w:rPr>
          <w:rFonts w:ascii="Calibri" w:hAnsi="Calibri" w:cs="Calibri"/>
        </w:rPr>
      </w:pPr>
      <w:r>
        <w:rPr>
          <w:rFonts w:ascii="Calibri" w:hAnsi="Calibri" w:cs="Calibri"/>
        </w:rPr>
        <w:t>Th</w:t>
      </w:r>
      <w:r w:rsidR="00FA5C54">
        <w:rPr>
          <w:rFonts w:ascii="Calibri" w:hAnsi="Calibri" w:cs="Calibri"/>
        </w:rPr>
        <w:t>e defaults to be optionally declared are:</w:t>
      </w:r>
    </w:p>
    <w:p w14:paraId="3E8EB2A0" w14:textId="5A97EDE7" w:rsidR="00CE5661" w:rsidRDefault="00CE5661" w:rsidP="00012FE7">
      <w:pPr>
        <w:spacing w:after="120" w:line="240" w:lineRule="auto"/>
        <w:rPr>
          <w:rFonts w:ascii="Calibri" w:hAnsi="Calibri" w:cs="Calibri"/>
        </w:rPr>
      </w:pPr>
      <w:r w:rsidRPr="005466D3">
        <w:rPr>
          <w:rFonts w:ascii="Calibri" w:hAnsi="Calibri" w:cs="Calibri"/>
        </w:rPr>
        <w:t>--conix-</w:t>
      </w:r>
      <w:r>
        <w:rPr>
          <w:rFonts w:ascii="Calibri" w:hAnsi="Calibri" w:cs="Calibri"/>
        </w:rPr>
        <w:t>scale</w:t>
      </w:r>
      <w:r w:rsidRPr="005466D3">
        <w:rPr>
          <w:rFonts w:ascii="Calibri" w:hAnsi="Calibri" w:cs="Calibri"/>
        </w:rPr>
        <w:t>:</w:t>
      </w:r>
      <w:r>
        <w:rPr>
          <w:rFonts w:ascii="Calibri" w:hAnsi="Calibri" w:cs="Calibri"/>
        </w:rPr>
        <w:t>numberofhiddenzeros</w:t>
      </w:r>
      <w:r w:rsidR="008D6BB2">
        <w:rPr>
          <w:rFonts w:ascii="Calibri" w:hAnsi="Calibri" w:cs="Calibri"/>
        </w:rPr>
        <w:t>;</w:t>
      </w:r>
      <w:r>
        <w:rPr>
          <w:rFonts w:ascii="Calibri" w:hAnsi="Calibri" w:cs="Calibri"/>
        </w:rPr>
        <w:tab/>
      </w:r>
      <w:r w:rsidR="004F050A">
        <w:rPr>
          <w:rFonts w:ascii="Calibri" w:hAnsi="Calibri" w:cs="Calibri"/>
        </w:rPr>
        <w:t>Default 6</w:t>
      </w:r>
      <w:r w:rsidR="003379CB">
        <w:rPr>
          <w:rFonts w:ascii="Calibri" w:hAnsi="Calibri" w:cs="Calibri"/>
        </w:rPr>
        <w:t xml:space="preserve">. </w:t>
      </w:r>
      <w:r w:rsidR="00FA5C54">
        <w:rPr>
          <w:rFonts w:ascii="Calibri" w:hAnsi="Calibri" w:cs="Calibri"/>
        </w:rPr>
        <w:t xml:space="preserve">Scale </w:t>
      </w:r>
      <w:r w:rsidR="004F050A">
        <w:rPr>
          <w:rFonts w:ascii="Calibri" w:hAnsi="Calibri" w:cs="Calibri"/>
        </w:rPr>
        <w:t xml:space="preserve">applicable to </w:t>
      </w:r>
      <w:r w:rsidR="00FA5C54" w:rsidRPr="004F050A">
        <w:rPr>
          <w:rFonts w:ascii="Calibri" w:hAnsi="Calibri" w:cs="Calibri"/>
          <w:i/>
          <w:iCs/>
        </w:rPr>
        <w:t>monetary type</w:t>
      </w:r>
      <w:r w:rsidR="004F050A">
        <w:rPr>
          <w:rFonts w:ascii="Calibri" w:hAnsi="Calibri" w:cs="Calibri"/>
        </w:rPr>
        <w:t xml:space="preserve"> </w:t>
      </w:r>
      <w:r w:rsidR="003379CB">
        <w:rPr>
          <w:rFonts w:ascii="Calibri" w:hAnsi="Calibri" w:cs="Calibri"/>
        </w:rPr>
        <w:t>concepts</w:t>
      </w:r>
      <w:r w:rsidR="00A73EA1">
        <w:rPr>
          <w:rFonts w:ascii="Calibri" w:hAnsi="Calibri" w:cs="Calibri"/>
        </w:rPr>
        <w:t xml:space="preserve"> only.</w:t>
      </w:r>
    </w:p>
    <w:p w14:paraId="495C1DCE" w14:textId="118EAA89" w:rsidR="00F5452D" w:rsidRDefault="00F5452D" w:rsidP="00F5452D">
      <w:pPr>
        <w:spacing w:after="120" w:line="240" w:lineRule="auto"/>
        <w:rPr>
          <w:rFonts w:ascii="Calibri" w:hAnsi="Calibri" w:cs="Calibri"/>
        </w:rPr>
      </w:pPr>
      <w:r>
        <w:rPr>
          <w:rFonts w:ascii="Calibri" w:hAnsi="Calibri" w:cs="Calibri"/>
        </w:rPr>
        <w:t>--conix-unit:EUR</w:t>
      </w:r>
      <w:r w:rsidR="008D6BB2">
        <w:rPr>
          <w:rFonts w:ascii="Calibri" w:hAnsi="Calibri" w:cs="Calibri"/>
        </w:rPr>
        <w:t>;</w:t>
      </w:r>
      <w:r>
        <w:rPr>
          <w:rFonts w:ascii="Calibri" w:hAnsi="Calibri" w:cs="Calibri"/>
        </w:rPr>
        <w:tab/>
      </w:r>
      <w:r>
        <w:rPr>
          <w:rFonts w:ascii="Calibri" w:hAnsi="Calibri" w:cs="Calibri"/>
        </w:rPr>
        <w:tab/>
      </w:r>
      <w:r>
        <w:rPr>
          <w:rFonts w:ascii="Calibri" w:hAnsi="Calibri" w:cs="Calibri"/>
        </w:rPr>
        <w:tab/>
        <w:t>Default EUR for amounts with monetary component.</w:t>
      </w:r>
    </w:p>
    <w:p w14:paraId="21132DAE" w14:textId="293107A9" w:rsidR="007B1ECB" w:rsidRDefault="00E0525E" w:rsidP="00012FE7">
      <w:pPr>
        <w:spacing w:after="120" w:line="240" w:lineRule="auto"/>
        <w:rPr>
          <w:rFonts w:ascii="Calibri" w:hAnsi="Calibri" w:cs="Calibri"/>
        </w:rPr>
      </w:pPr>
      <w:r>
        <w:rPr>
          <w:rFonts w:ascii="Calibri" w:hAnsi="Calibri" w:cs="Calibri"/>
        </w:rPr>
        <w:t>--conix-transformation:XBRLregistry</w:t>
      </w:r>
      <w:r w:rsidR="008D6BB2">
        <w:rPr>
          <w:rFonts w:ascii="Calibri" w:hAnsi="Calibri" w:cs="Calibri"/>
        </w:rPr>
        <w:t>;</w:t>
      </w:r>
      <w:r w:rsidRPr="00C519DD">
        <w:rPr>
          <w:rFonts w:ascii="Calibri" w:hAnsi="Calibri" w:cs="Calibri"/>
        </w:rPr>
        <w:t xml:space="preserve"> </w:t>
      </w:r>
      <w:r w:rsidR="00C34B8A">
        <w:rPr>
          <w:rFonts w:ascii="Calibri" w:hAnsi="Calibri" w:cs="Calibri"/>
        </w:rPr>
        <w:tab/>
        <w:t xml:space="preserve">Default </w:t>
      </w:r>
      <w:r w:rsidR="003A4664">
        <w:rPr>
          <w:rFonts w:ascii="Calibri" w:hAnsi="Calibri" w:cs="Calibri"/>
        </w:rPr>
        <w:t>‘</w:t>
      </w:r>
      <w:r w:rsidR="00C34B8A" w:rsidRPr="00C34B8A">
        <w:rPr>
          <w:rFonts w:ascii="Calibri" w:hAnsi="Calibri" w:cs="Calibri"/>
        </w:rPr>
        <w:t xml:space="preserve">num-comma-decimal </w:t>
      </w:r>
      <w:r w:rsidR="0032166B">
        <w:rPr>
          <w:rFonts w:ascii="Calibri" w:hAnsi="Calibri" w:cs="Calibri"/>
        </w:rPr>
        <w:t xml:space="preserve">     </w:t>
      </w:r>
      <w:r w:rsidR="007B1ECB" w:rsidRPr="007B1ECB">
        <w:rPr>
          <w:rFonts w:ascii="Calibri" w:hAnsi="Calibri" w:cs="Calibri"/>
        </w:rPr>
        <w:t>date-month-day-year</w:t>
      </w:r>
      <w:r w:rsidR="007B1ECB">
        <w:rPr>
          <w:rFonts w:ascii="Calibri" w:hAnsi="Calibri" w:cs="Calibri"/>
        </w:rPr>
        <w:t>’</w:t>
      </w:r>
    </w:p>
    <w:p w14:paraId="18DD8855" w14:textId="58FFB995" w:rsidR="00332C2A" w:rsidRPr="0004120E" w:rsidRDefault="00DB3EAE" w:rsidP="003C7FAC">
      <w:pPr>
        <w:spacing w:after="120" w:line="240" w:lineRule="auto"/>
        <w:rPr>
          <w:rFonts w:ascii="Calibri" w:hAnsi="Calibri" w:cs="Calibri"/>
        </w:rPr>
      </w:pPr>
      <w:bookmarkStart w:id="25" w:name="_Hlk161305226"/>
      <w:bookmarkStart w:id="26" w:name="_Hlk161306805"/>
      <w:r w:rsidRPr="00E25374">
        <w:rPr>
          <w:rFonts w:ascii="Calibri" w:hAnsi="Calibri" w:cs="Calibri"/>
        </w:rPr>
        <w:t>--conix-l</w:t>
      </w:r>
      <w:r>
        <w:rPr>
          <w:rFonts w:ascii="Calibri" w:hAnsi="Calibri" w:cs="Calibri"/>
        </w:rPr>
        <w:t>ang</w:t>
      </w:r>
      <w:r w:rsidRPr="00E25374">
        <w:rPr>
          <w:rFonts w:ascii="Calibri" w:hAnsi="Calibri" w:cs="Calibri"/>
        </w:rPr>
        <w:t>:</w:t>
      </w:r>
      <w:r w:rsidRPr="003E2F2C">
        <w:rPr>
          <w:rFonts w:ascii="Calibri" w:hAnsi="Calibri" w:cs="Calibri"/>
        </w:rPr>
        <w:t>HTMLlangattribute</w:t>
      </w:r>
      <w:bookmarkEnd w:id="25"/>
      <w:r w:rsidR="008D6BB2">
        <w:rPr>
          <w:rFonts w:ascii="Calibri" w:hAnsi="Calibri" w:cs="Calibri"/>
        </w:rPr>
        <w:t>;</w:t>
      </w:r>
      <w:r w:rsidRPr="00E25374">
        <w:rPr>
          <w:rFonts w:ascii="Calibri" w:hAnsi="Calibri" w:cs="Calibri"/>
        </w:rPr>
        <w:tab/>
      </w:r>
      <w:r w:rsidRPr="00E25374">
        <w:rPr>
          <w:rFonts w:ascii="Calibri" w:hAnsi="Calibri" w:cs="Calibri"/>
        </w:rPr>
        <w:tab/>
      </w:r>
      <w:r>
        <w:rPr>
          <w:rFonts w:ascii="Calibri" w:hAnsi="Calibri" w:cs="Calibri"/>
        </w:rPr>
        <w:t xml:space="preserve">Default en-GB  See </w:t>
      </w:r>
      <w:hyperlink r:id="rId19" w:history="1">
        <w:r w:rsidRPr="00711B4B">
          <w:rPr>
            <w:rStyle w:val="Hipervnculo"/>
            <w:rFonts w:ascii="Calibri" w:hAnsi="Calibri" w:cs="Calibri"/>
          </w:rPr>
          <w:t>gist.github.com/JamieMason/3748498</w:t>
        </w:r>
      </w:hyperlink>
      <w:r>
        <w:rPr>
          <w:rFonts w:ascii="Calibri" w:hAnsi="Calibri" w:cs="Calibri"/>
        </w:rPr>
        <w:t xml:space="preserve">  </w:t>
      </w:r>
      <w:bookmarkEnd w:id="22"/>
      <w:bookmarkEnd w:id="26"/>
    </w:p>
    <w:p w14:paraId="397D2A3D" w14:textId="77777777" w:rsidR="004D6BA6" w:rsidRDefault="004D6BA6">
      <w:pPr>
        <w:rPr>
          <w:rFonts w:ascii="Calibri" w:hAnsi="Calibri" w:cs="Calibri"/>
          <w:b/>
          <w:bCs/>
        </w:rPr>
      </w:pPr>
      <w:r>
        <w:rPr>
          <w:rFonts w:ascii="Calibri" w:hAnsi="Calibri" w:cs="Calibri"/>
          <w:b/>
          <w:bCs/>
        </w:rPr>
        <w:br w:type="page"/>
      </w:r>
    </w:p>
    <w:p w14:paraId="524FEA61" w14:textId="201AA6C9" w:rsidR="003668CF" w:rsidRDefault="003668CF">
      <w:pPr>
        <w:rPr>
          <w:rFonts w:ascii="Calibri" w:hAnsi="Calibri" w:cs="Calibri"/>
          <w:b/>
          <w:bCs/>
        </w:rPr>
      </w:pPr>
      <w:r>
        <w:rPr>
          <w:rFonts w:ascii="Calibri" w:hAnsi="Calibri" w:cs="Calibri"/>
          <w:b/>
          <w:bCs/>
        </w:rPr>
        <w:lastRenderedPageBreak/>
        <w:t>Transformations</w:t>
      </w:r>
      <w:r w:rsidR="008A61D1">
        <w:rPr>
          <w:rFonts w:ascii="Calibri" w:hAnsi="Calibri" w:cs="Calibri"/>
          <w:b/>
          <w:bCs/>
        </w:rPr>
        <w:t>:</w:t>
      </w:r>
      <w:r>
        <w:rPr>
          <w:rFonts w:ascii="Calibri" w:hAnsi="Calibri" w:cs="Calibri"/>
          <w:b/>
          <w:bCs/>
        </w:rPr>
        <w:t xml:space="preserve"> </w:t>
      </w:r>
      <w:r w:rsidR="00C334FC">
        <w:rPr>
          <w:rFonts w:ascii="Calibri" w:hAnsi="Calibri" w:cs="Calibri"/>
          <w:b/>
          <w:bCs/>
        </w:rPr>
        <w:t>Dot-</w:t>
      </w:r>
      <w:r>
        <w:rPr>
          <w:rFonts w:ascii="Calibri" w:hAnsi="Calibri" w:cs="Calibri"/>
          <w:b/>
          <w:bCs/>
        </w:rPr>
        <w:t xml:space="preserve">Decimal, </w:t>
      </w:r>
      <w:r w:rsidR="00C334FC">
        <w:rPr>
          <w:rFonts w:ascii="Calibri" w:hAnsi="Calibri" w:cs="Calibri"/>
          <w:b/>
          <w:bCs/>
        </w:rPr>
        <w:t>Comma</w:t>
      </w:r>
      <w:r w:rsidR="000D65BD">
        <w:rPr>
          <w:rFonts w:ascii="Calibri" w:hAnsi="Calibri" w:cs="Calibri"/>
          <w:b/>
          <w:bCs/>
        </w:rPr>
        <w:t xml:space="preserve">-Decimal, </w:t>
      </w:r>
      <w:r w:rsidR="00104877">
        <w:rPr>
          <w:rFonts w:ascii="Calibri" w:hAnsi="Calibri" w:cs="Calibri"/>
          <w:b/>
          <w:bCs/>
        </w:rPr>
        <w:t xml:space="preserve">Scale, </w:t>
      </w:r>
      <w:r>
        <w:rPr>
          <w:rFonts w:ascii="Calibri" w:hAnsi="Calibri" w:cs="Calibri"/>
          <w:b/>
          <w:bCs/>
        </w:rPr>
        <w:t>Date:</w:t>
      </w:r>
    </w:p>
    <w:p w14:paraId="675B516C" w14:textId="77777777" w:rsidR="002C2153" w:rsidRDefault="002C2153">
      <w:pPr>
        <w:rPr>
          <w:rFonts w:ascii="Calibri" w:hAnsi="Calibri" w:cs="Calibri"/>
          <w:u w:val="single"/>
        </w:rPr>
      </w:pPr>
      <w:bookmarkStart w:id="27" w:name="_Hlk161303582"/>
    </w:p>
    <w:p w14:paraId="1B949482" w14:textId="32B51109" w:rsidR="00C5055E" w:rsidRDefault="00BA3657">
      <w:pPr>
        <w:rPr>
          <w:rFonts w:ascii="Calibri" w:hAnsi="Calibri" w:cs="Calibri"/>
        </w:rPr>
      </w:pPr>
      <w:r w:rsidRPr="00BA3657">
        <w:rPr>
          <w:rFonts w:ascii="Calibri" w:hAnsi="Calibri" w:cs="Calibri"/>
          <w:u w:val="single"/>
        </w:rPr>
        <w:t>Amount</w:t>
      </w:r>
      <w:r w:rsidR="003860F4">
        <w:rPr>
          <w:rFonts w:ascii="Calibri" w:hAnsi="Calibri" w:cs="Calibri"/>
          <w:u w:val="single"/>
        </w:rPr>
        <w:t xml:space="preserve"> transformations</w:t>
      </w:r>
      <w:r>
        <w:rPr>
          <w:rFonts w:ascii="Calibri" w:hAnsi="Calibri" w:cs="Calibri"/>
        </w:rPr>
        <w:t xml:space="preserve">: </w:t>
      </w:r>
    </w:p>
    <w:p w14:paraId="5E3FBAF9" w14:textId="77777777" w:rsidR="000F5C5E" w:rsidRDefault="003668CF">
      <w:pPr>
        <w:rPr>
          <w:rFonts w:ascii="Calibri" w:hAnsi="Calibri" w:cs="Calibri"/>
        </w:rPr>
      </w:pPr>
      <w:r w:rsidRPr="003668CF">
        <w:rPr>
          <w:rFonts w:ascii="Calibri" w:hAnsi="Calibri" w:cs="Calibri"/>
        </w:rPr>
        <w:t xml:space="preserve">XBRL process internally the </w:t>
      </w:r>
      <w:r w:rsidR="0092641F">
        <w:rPr>
          <w:rFonts w:ascii="Calibri" w:hAnsi="Calibri" w:cs="Calibri"/>
        </w:rPr>
        <w:t>figures as digits</w:t>
      </w:r>
      <w:r w:rsidRPr="003668CF">
        <w:rPr>
          <w:rFonts w:ascii="Calibri" w:hAnsi="Calibri" w:cs="Calibri"/>
        </w:rPr>
        <w:t xml:space="preserve"> with no scale (units)</w:t>
      </w:r>
      <w:r w:rsidR="00DC18AC">
        <w:rPr>
          <w:rFonts w:ascii="Calibri" w:hAnsi="Calibri" w:cs="Calibri"/>
        </w:rPr>
        <w:t xml:space="preserve"> and a dot “.” </w:t>
      </w:r>
      <w:r w:rsidR="0092641F">
        <w:rPr>
          <w:rFonts w:ascii="Calibri" w:hAnsi="Calibri" w:cs="Calibri"/>
        </w:rPr>
        <w:t>c</w:t>
      </w:r>
      <w:r w:rsidR="00C85552">
        <w:rPr>
          <w:rFonts w:ascii="Calibri" w:hAnsi="Calibri" w:cs="Calibri"/>
        </w:rPr>
        <w:t xml:space="preserve">haracter </w:t>
      </w:r>
      <w:r w:rsidR="0092641F">
        <w:rPr>
          <w:rFonts w:ascii="Calibri" w:hAnsi="Calibri" w:cs="Calibri"/>
        </w:rPr>
        <w:t>b</w:t>
      </w:r>
      <w:r w:rsidR="00B4232E">
        <w:rPr>
          <w:rFonts w:ascii="Calibri" w:hAnsi="Calibri" w:cs="Calibri"/>
        </w:rPr>
        <w:t>etween the integer and the fractional parts</w:t>
      </w:r>
      <w:r w:rsidR="00B80810">
        <w:rPr>
          <w:rFonts w:ascii="Calibri" w:hAnsi="Calibri" w:cs="Calibri"/>
        </w:rPr>
        <w:t>, as</w:t>
      </w:r>
      <w:r w:rsidR="006452E3">
        <w:rPr>
          <w:rFonts w:ascii="Calibri" w:hAnsi="Calibri" w:cs="Calibri"/>
        </w:rPr>
        <w:t xml:space="preserve"> in</w:t>
      </w:r>
      <w:r w:rsidR="00B80810">
        <w:rPr>
          <w:rFonts w:ascii="Calibri" w:hAnsi="Calibri" w:cs="Calibri"/>
        </w:rPr>
        <w:t xml:space="preserve"> </w:t>
      </w:r>
      <w:r w:rsidR="00B80810" w:rsidRPr="008A0AFA">
        <w:rPr>
          <w:rFonts w:ascii="Calibri" w:hAnsi="Calibri" w:cs="Calibri"/>
          <w:b/>
          <w:bCs/>
        </w:rPr>
        <w:t>1234.5</w:t>
      </w:r>
      <w:r w:rsidR="00145AE3" w:rsidRPr="008A0AFA">
        <w:rPr>
          <w:rFonts w:ascii="Calibri" w:hAnsi="Calibri" w:cs="Calibri"/>
          <w:b/>
          <w:bCs/>
        </w:rPr>
        <w:t>6</w:t>
      </w:r>
    </w:p>
    <w:p w14:paraId="0D5FD05D" w14:textId="77777777" w:rsidR="00DB2512" w:rsidRDefault="00EC77C3">
      <w:pPr>
        <w:rPr>
          <w:rFonts w:ascii="Calibri" w:hAnsi="Calibri" w:cs="Calibri"/>
          <w:b/>
          <w:bCs/>
        </w:rPr>
      </w:pPr>
      <w:r>
        <w:rPr>
          <w:rFonts w:ascii="Calibri" w:hAnsi="Calibri" w:cs="Calibri"/>
        </w:rPr>
        <w:t>However,</w:t>
      </w:r>
      <w:r w:rsidR="00B80810">
        <w:rPr>
          <w:rFonts w:ascii="Calibri" w:hAnsi="Calibri" w:cs="Calibri"/>
        </w:rPr>
        <w:t xml:space="preserve"> HTM</w:t>
      </w:r>
      <w:r w:rsidR="007E3AE4">
        <w:rPr>
          <w:rFonts w:ascii="Calibri" w:hAnsi="Calibri" w:cs="Calibri"/>
        </w:rPr>
        <w:t>L</w:t>
      </w:r>
      <w:r w:rsidR="00B80810">
        <w:rPr>
          <w:rFonts w:ascii="Calibri" w:hAnsi="Calibri" w:cs="Calibri"/>
        </w:rPr>
        <w:t xml:space="preserve"> </w:t>
      </w:r>
      <w:r>
        <w:rPr>
          <w:rFonts w:ascii="Calibri" w:hAnsi="Calibri" w:cs="Calibri"/>
        </w:rPr>
        <w:t xml:space="preserve">may use </w:t>
      </w:r>
      <w:r w:rsidRPr="00EC77C3">
        <w:rPr>
          <w:rFonts w:ascii="Calibri" w:hAnsi="Calibri" w:cs="Calibri"/>
        </w:rPr>
        <w:t xml:space="preserve">comma “,” </w:t>
      </w:r>
      <w:r w:rsidR="006452E3">
        <w:rPr>
          <w:rFonts w:ascii="Calibri" w:hAnsi="Calibri" w:cs="Calibri"/>
        </w:rPr>
        <w:t xml:space="preserve">instead of dot “.” </w:t>
      </w:r>
      <w:r w:rsidRPr="00EC77C3">
        <w:rPr>
          <w:rFonts w:ascii="Calibri" w:hAnsi="Calibri" w:cs="Calibri"/>
        </w:rPr>
        <w:t>as separator</w:t>
      </w:r>
      <w:r w:rsidR="006452E3">
        <w:rPr>
          <w:rFonts w:ascii="Calibri" w:hAnsi="Calibri" w:cs="Calibri"/>
        </w:rPr>
        <w:t>,</w:t>
      </w:r>
      <w:r w:rsidRPr="00EC77C3">
        <w:rPr>
          <w:rFonts w:ascii="Calibri" w:hAnsi="Calibri" w:cs="Calibri"/>
        </w:rPr>
        <w:t xml:space="preserve"> </w:t>
      </w:r>
      <w:r w:rsidR="00F14204">
        <w:rPr>
          <w:rFonts w:ascii="Calibri" w:hAnsi="Calibri" w:cs="Calibri"/>
        </w:rPr>
        <w:t xml:space="preserve">and </w:t>
      </w:r>
      <w:r w:rsidR="006452E3">
        <w:rPr>
          <w:rFonts w:ascii="Calibri" w:hAnsi="Calibri" w:cs="Calibri"/>
        </w:rPr>
        <w:t xml:space="preserve">the opposite for </w:t>
      </w:r>
      <w:r w:rsidR="00F14204">
        <w:rPr>
          <w:rFonts w:ascii="Calibri" w:hAnsi="Calibri" w:cs="Calibri"/>
        </w:rPr>
        <w:t>thousands character</w:t>
      </w:r>
      <w:r w:rsidR="006452E3">
        <w:rPr>
          <w:rFonts w:ascii="Calibri" w:hAnsi="Calibri" w:cs="Calibri"/>
        </w:rPr>
        <w:t>,</w:t>
      </w:r>
      <w:r w:rsidR="00F14204">
        <w:rPr>
          <w:rFonts w:ascii="Calibri" w:hAnsi="Calibri" w:cs="Calibri"/>
        </w:rPr>
        <w:t xml:space="preserve"> as</w:t>
      </w:r>
      <w:r w:rsidR="006452E3">
        <w:rPr>
          <w:rFonts w:ascii="Calibri" w:hAnsi="Calibri" w:cs="Calibri"/>
        </w:rPr>
        <w:t xml:space="preserve"> in</w:t>
      </w:r>
      <w:r w:rsidR="00F14204">
        <w:rPr>
          <w:rFonts w:ascii="Calibri" w:hAnsi="Calibri" w:cs="Calibri"/>
        </w:rPr>
        <w:t xml:space="preserve"> </w:t>
      </w:r>
      <w:r w:rsidR="00F14204" w:rsidRPr="008A0AFA">
        <w:rPr>
          <w:rFonts w:ascii="Calibri" w:hAnsi="Calibri" w:cs="Calibri"/>
          <w:b/>
          <w:bCs/>
        </w:rPr>
        <w:t>1.234</w:t>
      </w:r>
      <w:r w:rsidR="00145AE3" w:rsidRPr="008A0AFA">
        <w:rPr>
          <w:rFonts w:ascii="Calibri" w:hAnsi="Calibri" w:cs="Calibri"/>
          <w:b/>
          <w:bCs/>
        </w:rPr>
        <w:t>,56</w:t>
      </w:r>
    </w:p>
    <w:bookmarkEnd w:id="27"/>
    <w:p w14:paraId="44350513" w14:textId="4138FDA9" w:rsidR="00AB68BD" w:rsidRDefault="00E474FA">
      <w:pPr>
        <w:rPr>
          <w:rFonts w:ascii="Calibri" w:hAnsi="Calibri" w:cs="Calibri"/>
        </w:rPr>
      </w:pPr>
      <w:r>
        <w:rPr>
          <w:rFonts w:ascii="Calibri" w:hAnsi="Calibri" w:cs="Calibri"/>
        </w:rPr>
        <w:t xml:space="preserve">For disambiguation, </w:t>
      </w:r>
      <w:r w:rsidR="00700A92">
        <w:rPr>
          <w:rFonts w:ascii="Calibri" w:hAnsi="Calibri" w:cs="Calibri"/>
        </w:rPr>
        <w:t>i</w:t>
      </w:r>
      <w:r w:rsidR="00834CA2">
        <w:rPr>
          <w:rFonts w:ascii="Calibri" w:hAnsi="Calibri" w:cs="Calibri"/>
        </w:rPr>
        <w:t>t</w:t>
      </w:r>
      <w:r w:rsidR="00700A92">
        <w:rPr>
          <w:rFonts w:ascii="Calibri" w:hAnsi="Calibri" w:cs="Calibri"/>
        </w:rPr>
        <w:t xml:space="preserve"> is used</w:t>
      </w:r>
      <w:r w:rsidR="00834CA2">
        <w:rPr>
          <w:rFonts w:ascii="Calibri" w:hAnsi="Calibri" w:cs="Calibri"/>
        </w:rPr>
        <w:t>:</w:t>
      </w:r>
      <w:bookmarkStart w:id="28" w:name="_Hlk161301680"/>
    </w:p>
    <w:p w14:paraId="345B2203" w14:textId="657F6524" w:rsidR="00AB68BD" w:rsidRPr="003E18FF" w:rsidRDefault="00834CA2" w:rsidP="003E18FF">
      <w:pPr>
        <w:pStyle w:val="Prrafodelista"/>
        <w:numPr>
          <w:ilvl w:val="0"/>
          <w:numId w:val="7"/>
        </w:numPr>
        <w:rPr>
          <w:rFonts w:ascii="Calibri" w:hAnsi="Calibri" w:cs="Calibri"/>
        </w:rPr>
      </w:pPr>
      <w:bookmarkStart w:id="29" w:name="_Hlk161301977"/>
      <w:r w:rsidRPr="003E18FF">
        <w:rPr>
          <w:rFonts w:ascii="Calibri" w:hAnsi="Calibri" w:cs="Calibri"/>
        </w:rPr>
        <w:t>--conix-transformation:num-dot-decimal</w:t>
      </w:r>
      <w:bookmarkStart w:id="30" w:name="_Hlk161768603"/>
      <w:bookmarkStart w:id="31" w:name="_Hlk161302984"/>
      <w:r w:rsidR="008D6BB2">
        <w:rPr>
          <w:rFonts w:ascii="Calibri" w:hAnsi="Calibri" w:cs="Calibri"/>
        </w:rPr>
        <w:t>;</w:t>
      </w:r>
      <w:bookmarkEnd w:id="30"/>
      <w:r w:rsidR="00D427A1">
        <w:rPr>
          <w:rFonts w:ascii="Calibri" w:hAnsi="Calibri" w:cs="Calibri"/>
        </w:rPr>
        <w:t xml:space="preserve"> </w:t>
      </w:r>
      <w:bookmarkStart w:id="32" w:name="_Hlk161303042"/>
      <w:r w:rsidR="00D427A1">
        <w:rPr>
          <w:rFonts w:ascii="Calibri" w:hAnsi="Calibri" w:cs="Calibri"/>
        </w:rPr>
        <w:tab/>
      </w:r>
      <w:r w:rsidR="00D427A1">
        <w:rPr>
          <w:rFonts w:ascii="Calibri" w:hAnsi="Calibri" w:cs="Calibri"/>
        </w:rPr>
        <w:tab/>
        <w:t>(most usual)</w:t>
      </w:r>
      <w:bookmarkEnd w:id="32"/>
    </w:p>
    <w:p w14:paraId="7E456AF6" w14:textId="6E252EEB" w:rsidR="000957D5" w:rsidRDefault="00834CA2" w:rsidP="0000294E">
      <w:pPr>
        <w:pStyle w:val="Prrafodelista"/>
        <w:numPr>
          <w:ilvl w:val="0"/>
          <w:numId w:val="7"/>
        </w:numPr>
        <w:rPr>
          <w:rFonts w:ascii="Calibri" w:hAnsi="Calibri" w:cs="Calibri"/>
        </w:rPr>
      </w:pPr>
      <w:r w:rsidRPr="003E18FF">
        <w:rPr>
          <w:rFonts w:ascii="Calibri" w:hAnsi="Calibri" w:cs="Calibri"/>
        </w:rPr>
        <w:t>--conix-transformation:</w:t>
      </w:r>
      <w:bookmarkEnd w:id="31"/>
      <w:r w:rsidRPr="003E18FF">
        <w:rPr>
          <w:rFonts w:ascii="Calibri" w:hAnsi="Calibri" w:cs="Calibri"/>
        </w:rPr>
        <w:t>num-</w:t>
      </w:r>
      <w:r w:rsidR="008A0AFA">
        <w:rPr>
          <w:rFonts w:ascii="Calibri" w:hAnsi="Calibri" w:cs="Calibri"/>
        </w:rPr>
        <w:t>comma</w:t>
      </w:r>
      <w:r w:rsidRPr="003E18FF">
        <w:rPr>
          <w:rFonts w:ascii="Calibri" w:hAnsi="Calibri" w:cs="Calibri"/>
        </w:rPr>
        <w:t>-decimal</w:t>
      </w:r>
      <w:r w:rsidR="008D6BB2" w:rsidRPr="008D6BB2">
        <w:rPr>
          <w:rFonts w:ascii="Calibri" w:hAnsi="Calibri" w:cs="Calibri"/>
        </w:rPr>
        <w:t>;</w:t>
      </w:r>
      <w:r w:rsidR="00D427A1" w:rsidRPr="00D427A1">
        <w:rPr>
          <w:rFonts w:ascii="Calibri" w:hAnsi="Calibri" w:cs="Calibri"/>
        </w:rPr>
        <w:tab/>
      </w:r>
      <w:r w:rsidR="00D427A1" w:rsidRPr="00D427A1">
        <w:rPr>
          <w:rFonts w:ascii="Calibri" w:hAnsi="Calibri" w:cs="Calibri"/>
        </w:rPr>
        <w:tab/>
        <w:t>(most usual)</w:t>
      </w:r>
    </w:p>
    <w:p w14:paraId="082DA8BF" w14:textId="315D6BE5" w:rsidR="000957D5" w:rsidRPr="000957D5" w:rsidRDefault="000957D5" w:rsidP="001E3FBF">
      <w:pPr>
        <w:pStyle w:val="Prrafodelista"/>
        <w:numPr>
          <w:ilvl w:val="0"/>
          <w:numId w:val="7"/>
        </w:numPr>
        <w:rPr>
          <w:rFonts w:ascii="Calibri" w:hAnsi="Calibri" w:cs="Calibri"/>
        </w:rPr>
      </w:pPr>
      <w:r w:rsidRPr="000957D5">
        <w:rPr>
          <w:rFonts w:ascii="Calibri" w:hAnsi="Calibri" w:cs="Calibri"/>
        </w:rPr>
        <w:t>--conix-transformation:</w:t>
      </w:r>
      <w:r w:rsidR="0000294E" w:rsidRPr="000957D5">
        <w:rPr>
          <w:rFonts w:ascii="Calibri" w:hAnsi="Calibri" w:cs="Calibri"/>
        </w:rPr>
        <w:t>num-unit-decimal</w:t>
      </w:r>
      <w:r w:rsidR="008D6BB2" w:rsidRPr="008D6BB2">
        <w:rPr>
          <w:rFonts w:ascii="Calibri" w:hAnsi="Calibri" w:cs="Calibri"/>
        </w:rPr>
        <w:t>;</w:t>
      </w:r>
    </w:p>
    <w:p w14:paraId="07CECAEE" w14:textId="64054263" w:rsidR="0000294E" w:rsidRPr="0000294E" w:rsidRDefault="000957D5" w:rsidP="000957D5">
      <w:pPr>
        <w:pStyle w:val="Prrafodelista"/>
        <w:numPr>
          <w:ilvl w:val="0"/>
          <w:numId w:val="7"/>
        </w:numPr>
        <w:rPr>
          <w:rFonts w:ascii="Calibri" w:hAnsi="Calibri" w:cs="Calibri"/>
        </w:rPr>
      </w:pPr>
      <w:r w:rsidRPr="000957D5">
        <w:rPr>
          <w:rFonts w:ascii="Calibri" w:hAnsi="Calibri" w:cs="Calibri"/>
        </w:rPr>
        <w:t>--conix-transformation:</w:t>
      </w:r>
      <w:r w:rsidR="0000294E" w:rsidRPr="0000294E">
        <w:rPr>
          <w:rFonts w:ascii="Calibri" w:hAnsi="Calibri" w:cs="Calibri"/>
        </w:rPr>
        <w:t>num-comma-decimal-apos</w:t>
      </w:r>
      <w:r w:rsidR="008D6BB2" w:rsidRPr="008D6BB2">
        <w:rPr>
          <w:rFonts w:ascii="Calibri" w:hAnsi="Calibri" w:cs="Calibri"/>
        </w:rPr>
        <w:t>;</w:t>
      </w:r>
    </w:p>
    <w:p w14:paraId="5B4815DF" w14:textId="274F17A8" w:rsidR="000957D5" w:rsidRPr="00D427A1" w:rsidRDefault="000957D5" w:rsidP="00D427A1">
      <w:pPr>
        <w:pStyle w:val="Prrafodelista"/>
        <w:numPr>
          <w:ilvl w:val="0"/>
          <w:numId w:val="7"/>
        </w:numPr>
        <w:rPr>
          <w:rFonts w:ascii="Calibri" w:hAnsi="Calibri" w:cs="Calibri"/>
        </w:rPr>
      </w:pPr>
      <w:r w:rsidRPr="000957D5">
        <w:rPr>
          <w:rFonts w:ascii="Calibri" w:hAnsi="Calibri" w:cs="Calibri"/>
        </w:rPr>
        <w:t>--conix-transformation:</w:t>
      </w:r>
      <w:r w:rsidR="0000294E" w:rsidRPr="0000294E">
        <w:rPr>
          <w:rFonts w:ascii="Calibri" w:hAnsi="Calibri" w:cs="Calibri"/>
        </w:rPr>
        <w:t>num-dot-decimal-apos</w:t>
      </w:r>
      <w:r w:rsidR="008D6BB2" w:rsidRPr="008D6BB2">
        <w:rPr>
          <w:rFonts w:ascii="Calibri" w:hAnsi="Calibri" w:cs="Calibri"/>
        </w:rPr>
        <w:t>;</w:t>
      </w:r>
    </w:p>
    <w:p w14:paraId="627F6C38" w14:textId="671B6C86" w:rsidR="00AB68BD" w:rsidRPr="00D427A1" w:rsidRDefault="000957D5" w:rsidP="00196955">
      <w:pPr>
        <w:pStyle w:val="Prrafodelista"/>
        <w:numPr>
          <w:ilvl w:val="0"/>
          <w:numId w:val="7"/>
        </w:numPr>
        <w:rPr>
          <w:rFonts w:ascii="Calibri" w:hAnsi="Calibri" w:cs="Calibri"/>
        </w:rPr>
      </w:pPr>
      <w:r w:rsidRPr="00D427A1">
        <w:rPr>
          <w:rFonts w:ascii="Calibri" w:hAnsi="Calibri" w:cs="Calibri"/>
        </w:rPr>
        <w:t>--conix-transformation:</w:t>
      </w:r>
      <w:r w:rsidR="0000294E" w:rsidRPr="00D427A1">
        <w:rPr>
          <w:rFonts w:ascii="Calibri" w:hAnsi="Calibri" w:cs="Calibri"/>
        </w:rPr>
        <w:t>num-unit-decimal-apos</w:t>
      </w:r>
      <w:r w:rsidR="008D6BB2" w:rsidRPr="008D6BB2">
        <w:rPr>
          <w:rFonts w:ascii="Calibri" w:hAnsi="Calibri" w:cs="Calibri"/>
        </w:rPr>
        <w:t>;</w:t>
      </w:r>
    </w:p>
    <w:bookmarkEnd w:id="29"/>
    <w:p w14:paraId="4FD5916B" w14:textId="77777777" w:rsidR="00BA3657" w:rsidRDefault="00BA3657">
      <w:pPr>
        <w:rPr>
          <w:rFonts w:ascii="Calibri" w:hAnsi="Calibri" w:cs="Calibri"/>
        </w:rPr>
      </w:pPr>
    </w:p>
    <w:p w14:paraId="2FA170DA" w14:textId="734A80A4" w:rsidR="003860F4" w:rsidRDefault="003860F4" w:rsidP="003860F4">
      <w:pPr>
        <w:rPr>
          <w:rFonts w:ascii="Calibri" w:hAnsi="Calibri" w:cs="Calibri"/>
        </w:rPr>
      </w:pPr>
      <w:r w:rsidRPr="00BA3657">
        <w:rPr>
          <w:rFonts w:ascii="Calibri" w:hAnsi="Calibri" w:cs="Calibri"/>
          <w:u w:val="single"/>
        </w:rPr>
        <w:t>Amount</w:t>
      </w:r>
      <w:r>
        <w:rPr>
          <w:rFonts w:ascii="Calibri" w:hAnsi="Calibri" w:cs="Calibri"/>
          <w:u w:val="single"/>
        </w:rPr>
        <w:t xml:space="preserve"> sign</w:t>
      </w:r>
      <w:r>
        <w:rPr>
          <w:rFonts w:ascii="Calibri" w:hAnsi="Calibri" w:cs="Calibri"/>
        </w:rPr>
        <w:t xml:space="preserve">: </w:t>
      </w:r>
    </w:p>
    <w:p w14:paraId="63100006" w14:textId="77777777" w:rsidR="00633A9B" w:rsidRDefault="003860F4" w:rsidP="00DD7A97">
      <w:pPr>
        <w:rPr>
          <w:rFonts w:ascii="Calibri" w:hAnsi="Calibri" w:cs="Calibri"/>
        </w:rPr>
      </w:pPr>
      <w:r w:rsidRPr="00DB2512">
        <w:rPr>
          <w:rFonts w:ascii="Calibri" w:hAnsi="Calibri" w:cs="Calibri"/>
        </w:rPr>
        <w:t xml:space="preserve">Note in XBRL the convention </w:t>
      </w:r>
      <w:r>
        <w:rPr>
          <w:rFonts w:ascii="Calibri" w:hAnsi="Calibri" w:cs="Calibri"/>
        </w:rPr>
        <w:t xml:space="preserve">for negative sign is quite special. The sign in XBRL is an attribute of the XBRL element, and the graphic representation of the sign </w:t>
      </w:r>
      <w:r w:rsidR="006C5289">
        <w:rPr>
          <w:rFonts w:ascii="Calibri" w:hAnsi="Calibri" w:cs="Calibri"/>
        </w:rPr>
        <w:t xml:space="preserve">character/s </w:t>
      </w:r>
      <w:r>
        <w:rPr>
          <w:rFonts w:ascii="Calibri" w:hAnsi="Calibri" w:cs="Calibri"/>
        </w:rPr>
        <w:t>must be placed outside the XBRL element.</w:t>
      </w:r>
      <w:r w:rsidR="003D3B7B">
        <w:rPr>
          <w:rFonts w:ascii="Calibri" w:hAnsi="Calibri" w:cs="Calibri"/>
        </w:rPr>
        <w:t xml:space="preserve"> </w:t>
      </w:r>
    </w:p>
    <w:p w14:paraId="0A2F10A7" w14:textId="059C9515" w:rsidR="00DD7A97" w:rsidRDefault="00DD7A97" w:rsidP="00DD7A97">
      <w:pPr>
        <w:rPr>
          <w:rFonts w:ascii="Calibri" w:hAnsi="Calibri" w:cs="Calibri"/>
        </w:rPr>
      </w:pPr>
      <w:r w:rsidRPr="00A9439E">
        <w:rPr>
          <w:rFonts w:ascii="Calibri" w:hAnsi="Calibri" w:cs="Calibri"/>
        </w:rPr>
        <w:t xml:space="preserve">This converter </w:t>
      </w:r>
      <w:r>
        <w:rPr>
          <w:rFonts w:ascii="Calibri" w:hAnsi="Calibri" w:cs="Calibri"/>
        </w:rPr>
        <w:t xml:space="preserve">already </w:t>
      </w:r>
      <w:r w:rsidRPr="00A9439E">
        <w:rPr>
          <w:rFonts w:ascii="Calibri" w:hAnsi="Calibri" w:cs="Calibri"/>
        </w:rPr>
        <w:t>take</w:t>
      </w:r>
      <w:r>
        <w:rPr>
          <w:rFonts w:ascii="Calibri" w:hAnsi="Calibri" w:cs="Calibri"/>
        </w:rPr>
        <w:t>s</w:t>
      </w:r>
      <w:r w:rsidRPr="00A9439E">
        <w:rPr>
          <w:rFonts w:ascii="Calibri" w:hAnsi="Calibri" w:cs="Calibri"/>
        </w:rPr>
        <w:t xml:space="preserve"> care of the necessary repositioning of sign charter/s</w:t>
      </w:r>
      <w:r w:rsidR="00DE6F7F">
        <w:rPr>
          <w:rFonts w:ascii="Calibri" w:hAnsi="Calibri" w:cs="Calibri"/>
        </w:rPr>
        <w:t xml:space="preserve"> when generating XBRL</w:t>
      </w:r>
      <w:r w:rsidRPr="00A9439E">
        <w:rPr>
          <w:rFonts w:ascii="Calibri" w:hAnsi="Calibri" w:cs="Calibri"/>
        </w:rPr>
        <w:t xml:space="preserve">. Only the sign characters minus “-“ and brackets “()” are recognized </w:t>
      </w:r>
      <w:bookmarkStart w:id="33" w:name="_Hlk161303998"/>
      <w:r w:rsidRPr="00A9439E">
        <w:rPr>
          <w:rFonts w:ascii="Calibri" w:hAnsi="Calibri" w:cs="Calibri"/>
        </w:rPr>
        <w:t>by this converter.</w:t>
      </w:r>
      <w:bookmarkEnd w:id="33"/>
      <w:r w:rsidRPr="00A9439E">
        <w:rPr>
          <w:rFonts w:ascii="Calibri" w:hAnsi="Calibri" w:cs="Calibri"/>
        </w:rPr>
        <w:t xml:space="preserve"> Color style is </w:t>
      </w:r>
      <w:r>
        <w:rPr>
          <w:rFonts w:ascii="Calibri" w:hAnsi="Calibri" w:cs="Calibri"/>
        </w:rPr>
        <w:t>not recognized as sign</w:t>
      </w:r>
      <w:r w:rsidR="00DE6F7F" w:rsidRPr="00DE6F7F">
        <w:t xml:space="preserve"> </w:t>
      </w:r>
      <w:r w:rsidR="00DE6F7F" w:rsidRPr="00DE6F7F">
        <w:rPr>
          <w:rFonts w:ascii="Calibri" w:hAnsi="Calibri" w:cs="Calibri"/>
        </w:rPr>
        <w:t>by this converter.</w:t>
      </w:r>
    </w:p>
    <w:p w14:paraId="11E58870" w14:textId="40265812" w:rsidR="00633A9B" w:rsidRDefault="00633A9B" w:rsidP="003860F4">
      <w:pPr>
        <w:rPr>
          <w:rFonts w:ascii="Calibri" w:hAnsi="Calibri" w:cs="Calibri"/>
        </w:rPr>
      </w:pPr>
      <w:bookmarkStart w:id="34" w:name="_Hlk161303627"/>
      <w:r>
        <w:rPr>
          <w:rFonts w:ascii="Calibri" w:hAnsi="Calibri" w:cs="Calibri"/>
        </w:rPr>
        <w:t xml:space="preserve">Input </w:t>
      </w:r>
      <w:r w:rsidR="00F05C35">
        <w:rPr>
          <w:rFonts w:ascii="Calibri" w:hAnsi="Calibri" w:cs="Calibri"/>
        </w:rPr>
        <w:t xml:space="preserve">HTML </w:t>
      </w:r>
      <w:r>
        <w:rPr>
          <w:rFonts w:ascii="Calibri" w:hAnsi="Calibri" w:cs="Calibri"/>
        </w:rPr>
        <w:t>file</w:t>
      </w:r>
      <w:r>
        <w:rPr>
          <w:rFonts w:ascii="Calibri" w:hAnsi="Calibri" w:cs="Calibri"/>
        </w:rPr>
        <w:tab/>
      </w:r>
      <w:r>
        <w:rPr>
          <w:rFonts w:ascii="Calibri" w:hAnsi="Calibri" w:cs="Calibri"/>
        </w:rPr>
        <w:tab/>
      </w:r>
      <w:r>
        <w:rPr>
          <w:rFonts w:ascii="Calibri" w:hAnsi="Calibri" w:cs="Calibri"/>
        </w:rPr>
        <w:tab/>
        <w:t xml:space="preserve">Generated </w:t>
      </w:r>
      <w:r w:rsidR="00F05C35">
        <w:rPr>
          <w:rFonts w:ascii="Calibri" w:hAnsi="Calibri" w:cs="Calibri"/>
        </w:rPr>
        <w:t xml:space="preserve">XHTML XBRL </w:t>
      </w:r>
      <w:r>
        <w:rPr>
          <w:rFonts w:ascii="Calibri" w:hAnsi="Calibri" w:cs="Calibri"/>
        </w:rPr>
        <w:t>file</w:t>
      </w:r>
    </w:p>
    <w:p w14:paraId="202CA291" w14:textId="77DDC543" w:rsidR="003860F4" w:rsidRPr="00DB2512" w:rsidRDefault="003860F4" w:rsidP="003860F4">
      <w:pPr>
        <w:rPr>
          <w:rFonts w:ascii="Calibri" w:hAnsi="Calibri" w:cs="Calibri"/>
        </w:rPr>
      </w:pPr>
      <w:r>
        <w:rPr>
          <w:rFonts w:ascii="Calibri" w:hAnsi="Calibri" w:cs="Calibri"/>
        </w:rPr>
        <w:t>HTML: &lt;div</w:t>
      </w:r>
      <w:r w:rsidR="00E4454E">
        <w:rPr>
          <w:rFonts w:ascii="Calibri" w:hAnsi="Calibri" w:cs="Calibri"/>
        </w:rPr>
        <w:t>…</w:t>
      </w:r>
      <w:r>
        <w:rPr>
          <w:rFonts w:ascii="Calibri" w:hAnsi="Calibri" w:cs="Calibri"/>
        </w:rPr>
        <w:t>&gt;</w:t>
      </w:r>
      <w:r w:rsidRPr="00185302">
        <w:rPr>
          <w:rFonts w:ascii="Calibri" w:hAnsi="Calibri" w:cs="Calibri"/>
          <w:b/>
          <w:bCs/>
          <w:color w:val="FF0000"/>
          <w:sz w:val="32"/>
          <w:szCs w:val="32"/>
        </w:rPr>
        <w:t>-</w:t>
      </w:r>
      <w:r w:rsidRPr="00185302">
        <w:rPr>
          <w:rFonts w:ascii="Calibri" w:hAnsi="Calibri" w:cs="Calibri"/>
          <w:b/>
          <w:bCs/>
          <w:color w:val="FF0000"/>
        </w:rPr>
        <w:t>123</w:t>
      </w:r>
      <w:r>
        <w:rPr>
          <w:rFonts w:ascii="Calibri" w:hAnsi="Calibri" w:cs="Calibri"/>
        </w:rPr>
        <w:t xml:space="preserve">&lt;/div&gt; </w:t>
      </w:r>
      <w:r>
        <w:rPr>
          <w:rFonts w:ascii="Calibri" w:hAnsi="Calibri" w:cs="Calibri"/>
        </w:rPr>
        <w:tab/>
        <w:t>XBRL: &lt;div</w:t>
      </w:r>
      <w:r w:rsidR="00E4454E">
        <w:rPr>
          <w:rFonts w:ascii="Calibri" w:hAnsi="Calibri" w:cs="Calibri"/>
        </w:rPr>
        <w:t>…</w:t>
      </w:r>
      <w:r>
        <w:rPr>
          <w:rFonts w:ascii="Calibri" w:hAnsi="Calibri" w:cs="Calibri"/>
        </w:rPr>
        <w:t>&gt;</w:t>
      </w:r>
      <w:r w:rsidRPr="00185302">
        <w:rPr>
          <w:rFonts w:ascii="Calibri" w:hAnsi="Calibri" w:cs="Calibri"/>
          <w:b/>
          <w:bCs/>
          <w:color w:val="FF0000"/>
          <w:sz w:val="32"/>
          <w:szCs w:val="32"/>
        </w:rPr>
        <w:t>-</w:t>
      </w:r>
      <w:r>
        <w:rPr>
          <w:rFonts w:ascii="Calibri" w:hAnsi="Calibri" w:cs="Calibri"/>
        </w:rPr>
        <w:t>&lt;ix:nonFranction…&gt;</w:t>
      </w:r>
      <w:r w:rsidRPr="00185302">
        <w:rPr>
          <w:rFonts w:ascii="Calibri" w:hAnsi="Calibri" w:cs="Calibri"/>
          <w:b/>
          <w:bCs/>
          <w:color w:val="FF0000"/>
        </w:rPr>
        <w:t>123</w:t>
      </w:r>
      <w:r>
        <w:rPr>
          <w:rFonts w:ascii="Calibri" w:hAnsi="Calibri" w:cs="Calibri"/>
        </w:rPr>
        <w:t>&lt;/ix:nonFraction&gt;&lt;/div&gt;</w:t>
      </w:r>
    </w:p>
    <w:bookmarkEnd w:id="34"/>
    <w:p w14:paraId="70B6FAC2" w14:textId="4FCA9FEB" w:rsidR="00CE240D" w:rsidRDefault="00CE240D" w:rsidP="00CE240D">
      <w:pPr>
        <w:rPr>
          <w:rFonts w:ascii="Calibri" w:hAnsi="Calibri" w:cs="Calibri"/>
        </w:rPr>
      </w:pPr>
      <w:r>
        <w:rPr>
          <w:rFonts w:ascii="Calibri" w:hAnsi="Calibri" w:cs="Calibri"/>
        </w:rPr>
        <w:t>HTML: &lt;div</w:t>
      </w:r>
      <w:r w:rsidR="00E4454E">
        <w:rPr>
          <w:rFonts w:ascii="Calibri" w:hAnsi="Calibri" w:cs="Calibri"/>
        </w:rPr>
        <w:t>…</w:t>
      </w:r>
      <w:r>
        <w:rPr>
          <w:rFonts w:ascii="Calibri" w:hAnsi="Calibri" w:cs="Calibri"/>
        </w:rPr>
        <w:t>&gt;</w:t>
      </w:r>
      <w:r>
        <w:rPr>
          <w:rFonts w:ascii="Calibri" w:hAnsi="Calibri" w:cs="Calibri"/>
          <w:b/>
          <w:bCs/>
          <w:color w:val="FF0000"/>
        </w:rPr>
        <w:t>(1</w:t>
      </w:r>
      <w:r w:rsidRPr="00185302">
        <w:rPr>
          <w:rFonts w:ascii="Calibri" w:hAnsi="Calibri" w:cs="Calibri"/>
          <w:b/>
          <w:bCs/>
          <w:color w:val="FF0000"/>
        </w:rPr>
        <w:t>23</w:t>
      </w:r>
      <w:bookmarkStart w:id="35" w:name="_Hlk161303682"/>
      <w:r>
        <w:rPr>
          <w:rFonts w:ascii="Calibri" w:hAnsi="Calibri" w:cs="Calibri"/>
          <w:b/>
          <w:bCs/>
          <w:color w:val="FF0000"/>
        </w:rPr>
        <w:t>)</w:t>
      </w:r>
      <w:bookmarkEnd w:id="35"/>
      <w:r>
        <w:rPr>
          <w:rFonts w:ascii="Calibri" w:hAnsi="Calibri" w:cs="Calibri"/>
        </w:rPr>
        <w:t xml:space="preserve">&lt;/div&gt; </w:t>
      </w:r>
      <w:r>
        <w:rPr>
          <w:rFonts w:ascii="Calibri" w:hAnsi="Calibri" w:cs="Calibri"/>
        </w:rPr>
        <w:tab/>
        <w:t>XBRL: &lt;div</w:t>
      </w:r>
      <w:r w:rsidR="00E4454E">
        <w:rPr>
          <w:rFonts w:ascii="Calibri" w:hAnsi="Calibri" w:cs="Calibri"/>
        </w:rPr>
        <w:t>…</w:t>
      </w:r>
      <w:r>
        <w:rPr>
          <w:rFonts w:ascii="Calibri" w:hAnsi="Calibri" w:cs="Calibri"/>
        </w:rPr>
        <w:t>&gt;</w:t>
      </w:r>
      <w:r w:rsidR="009B24E8">
        <w:rPr>
          <w:rFonts w:ascii="Calibri" w:hAnsi="Calibri" w:cs="Calibri"/>
          <w:b/>
          <w:bCs/>
          <w:color w:val="FF0000"/>
        </w:rPr>
        <w:t>(</w:t>
      </w:r>
      <w:r>
        <w:rPr>
          <w:rFonts w:ascii="Calibri" w:hAnsi="Calibri" w:cs="Calibri"/>
        </w:rPr>
        <w:t>&lt;ix:nonFranction…&gt;</w:t>
      </w:r>
      <w:r w:rsidRPr="00185302">
        <w:rPr>
          <w:rFonts w:ascii="Calibri" w:hAnsi="Calibri" w:cs="Calibri"/>
          <w:b/>
          <w:bCs/>
          <w:color w:val="FF0000"/>
        </w:rPr>
        <w:t>123</w:t>
      </w:r>
      <w:r>
        <w:rPr>
          <w:rFonts w:ascii="Calibri" w:hAnsi="Calibri" w:cs="Calibri"/>
        </w:rPr>
        <w:t>&lt;/ix:nonFraction&gt;</w:t>
      </w:r>
      <w:r w:rsidR="009B24E8">
        <w:rPr>
          <w:rFonts w:ascii="Calibri" w:hAnsi="Calibri" w:cs="Calibri"/>
          <w:b/>
          <w:bCs/>
          <w:color w:val="FF0000"/>
        </w:rPr>
        <w:t>)</w:t>
      </w:r>
      <w:r>
        <w:rPr>
          <w:rFonts w:ascii="Calibri" w:hAnsi="Calibri" w:cs="Calibri"/>
        </w:rPr>
        <w:t>&lt;/div&gt;</w:t>
      </w:r>
    </w:p>
    <w:p w14:paraId="5F802DEE" w14:textId="77777777" w:rsidR="006241DA" w:rsidRDefault="006241DA" w:rsidP="006241DA">
      <w:pPr>
        <w:rPr>
          <w:rFonts w:ascii="Calibri" w:hAnsi="Calibri" w:cs="Calibri"/>
        </w:rPr>
      </w:pPr>
    </w:p>
    <w:p w14:paraId="536EE77D" w14:textId="4F9CB984" w:rsidR="006241DA" w:rsidRDefault="006241DA" w:rsidP="006241DA">
      <w:pPr>
        <w:rPr>
          <w:rFonts w:ascii="Calibri" w:hAnsi="Calibri" w:cs="Calibri"/>
        </w:rPr>
      </w:pPr>
      <w:r w:rsidRPr="00BA3657">
        <w:rPr>
          <w:rFonts w:ascii="Calibri" w:hAnsi="Calibri" w:cs="Calibri"/>
          <w:u w:val="single"/>
        </w:rPr>
        <w:t>Amount</w:t>
      </w:r>
      <w:r>
        <w:rPr>
          <w:rFonts w:ascii="Calibri" w:hAnsi="Calibri" w:cs="Calibri"/>
          <w:u w:val="single"/>
        </w:rPr>
        <w:t xml:space="preserve"> scale</w:t>
      </w:r>
      <w:r>
        <w:rPr>
          <w:rFonts w:ascii="Calibri" w:hAnsi="Calibri" w:cs="Calibri"/>
        </w:rPr>
        <w:t xml:space="preserve">: </w:t>
      </w:r>
    </w:p>
    <w:p w14:paraId="7B8D14B1" w14:textId="77777777" w:rsidR="006241DA" w:rsidRDefault="006241DA" w:rsidP="006241DA">
      <w:pPr>
        <w:spacing w:after="120" w:line="240" w:lineRule="auto"/>
        <w:rPr>
          <w:rFonts w:ascii="Calibri" w:hAnsi="Calibri" w:cs="Calibri"/>
        </w:rPr>
      </w:pPr>
      <w:r>
        <w:rPr>
          <w:rFonts w:ascii="Calibri" w:hAnsi="Calibri" w:cs="Calibri"/>
        </w:rPr>
        <w:t xml:space="preserve">XBRL process internally the numbers with no scale (units). Numbers of type monetary are usually presented as millions or as thousands in HTML. </w:t>
      </w:r>
      <w:r w:rsidRPr="00ED3680">
        <w:rPr>
          <w:rFonts w:ascii="Calibri" w:hAnsi="Calibri" w:cs="Calibri"/>
        </w:rPr>
        <w:t>Numbers of type</w:t>
      </w:r>
      <w:r>
        <w:rPr>
          <w:rFonts w:ascii="Calibri" w:hAnsi="Calibri" w:cs="Calibri"/>
        </w:rPr>
        <w:t xml:space="preserve"> percent (%) in XBRL are</w:t>
      </w:r>
      <w:r w:rsidRPr="00626979">
        <w:rPr>
          <w:rFonts w:ascii="Calibri" w:hAnsi="Calibri" w:cs="Calibri"/>
        </w:rPr>
        <w:t xml:space="preserve"> fraction of one, not fraction of one hundred</w:t>
      </w:r>
      <w:r>
        <w:rPr>
          <w:rFonts w:ascii="Calibri" w:hAnsi="Calibri" w:cs="Calibri"/>
        </w:rPr>
        <w:t>, being scale=-2 by default. Be careful with the scale of physical magnitudes, as energy or mass.</w:t>
      </w:r>
    </w:p>
    <w:p w14:paraId="494EAB16" w14:textId="525583DE" w:rsidR="00DE6F7F" w:rsidRPr="00DB2512" w:rsidRDefault="00C035A3" w:rsidP="00CE240D">
      <w:pPr>
        <w:rPr>
          <w:rFonts w:ascii="Calibri" w:hAnsi="Calibri" w:cs="Calibri"/>
        </w:rPr>
      </w:pPr>
      <w:r>
        <w:rPr>
          <w:rFonts w:ascii="Calibri" w:hAnsi="Calibri" w:cs="Calibri"/>
        </w:rPr>
        <w:t>Representing</w:t>
      </w:r>
      <w:r w:rsidR="003A0581">
        <w:rPr>
          <w:rFonts w:ascii="Calibri" w:hAnsi="Calibri" w:cs="Calibri"/>
        </w:rPr>
        <w:t xml:space="preserve"> </w:t>
      </w:r>
      <w:r w:rsidR="003A0581" w:rsidRPr="0078514F">
        <w:rPr>
          <w:rFonts w:ascii="Calibri" w:hAnsi="Calibri" w:cs="Calibri"/>
          <w:b/>
          <w:bCs/>
        </w:rPr>
        <w:t>1</w:t>
      </w:r>
      <w:r w:rsidR="003A0581">
        <w:rPr>
          <w:rFonts w:ascii="Calibri" w:hAnsi="Calibri" w:cs="Calibri"/>
        </w:rPr>
        <w:t xml:space="preserve"> million: </w:t>
      </w:r>
      <w:r w:rsidR="00E4454E">
        <w:rPr>
          <w:rFonts w:ascii="Calibri" w:hAnsi="Calibri" w:cs="Calibri"/>
        </w:rPr>
        <w:t>&lt;div style</w:t>
      </w:r>
      <w:r w:rsidR="004506C3">
        <w:rPr>
          <w:rFonts w:ascii="Calibri" w:hAnsi="Calibri" w:cs="Calibri"/>
        </w:rPr>
        <w:t>=’</w:t>
      </w:r>
      <w:r w:rsidR="004506C3" w:rsidRPr="004506C3">
        <w:rPr>
          <w:rFonts w:ascii="Calibri" w:hAnsi="Calibri" w:cs="Calibri"/>
        </w:rPr>
        <w:t>--conix-concept:ESRS_concept</w:t>
      </w:r>
      <w:r w:rsidR="00B951E4">
        <w:rPr>
          <w:rFonts w:ascii="Calibri" w:hAnsi="Calibri" w:cs="Calibri"/>
        </w:rPr>
        <w:t>;</w:t>
      </w:r>
      <w:r w:rsidR="004506C3" w:rsidRPr="004506C3">
        <w:rPr>
          <w:rFonts w:ascii="Calibri" w:hAnsi="Calibri" w:cs="Calibri"/>
        </w:rPr>
        <w:t xml:space="preserve"> --conix-scale:</w:t>
      </w:r>
      <w:r>
        <w:rPr>
          <w:rFonts w:ascii="Calibri" w:hAnsi="Calibri" w:cs="Calibri"/>
        </w:rPr>
        <w:t>6</w:t>
      </w:r>
      <w:r w:rsidR="00386A8C">
        <w:rPr>
          <w:rFonts w:ascii="Calibri" w:hAnsi="Calibri" w:cs="Calibri"/>
        </w:rPr>
        <w:t>;</w:t>
      </w:r>
      <w:r>
        <w:rPr>
          <w:rFonts w:ascii="Calibri" w:hAnsi="Calibri" w:cs="Calibri"/>
        </w:rPr>
        <w:t>’”&gt;</w:t>
      </w:r>
      <w:r w:rsidRPr="0078514F">
        <w:rPr>
          <w:rFonts w:ascii="Calibri" w:hAnsi="Calibri" w:cs="Calibri"/>
          <w:b/>
          <w:bCs/>
        </w:rPr>
        <w:t>1</w:t>
      </w:r>
      <w:r>
        <w:rPr>
          <w:rFonts w:ascii="Calibri" w:hAnsi="Calibri" w:cs="Calibri"/>
        </w:rPr>
        <w:t>&lt;/div&gt;</w:t>
      </w:r>
    </w:p>
    <w:p w14:paraId="45829C4A" w14:textId="77777777" w:rsidR="002C2153" w:rsidRDefault="002C2153" w:rsidP="00BA3657">
      <w:pPr>
        <w:spacing w:after="120" w:line="240" w:lineRule="auto"/>
        <w:rPr>
          <w:rFonts w:ascii="Calibri" w:hAnsi="Calibri" w:cs="Calibri"/>
          <w:u w:val="single"/>
        </w:rPr>
      </w:pPr>
    </w:p>
    <w:p w14:paraId="3EECBB8F" w14:textId="354F7D31" w:rsidR="00C5055E" w:rsidRPr="00C5055E" w:rsidRDefault="00BA3657" w:rsidP="00BA3657">
      <w:pPr>
        <w:spacing w:after="120" w:line="240" w:lineRule="auto"/>
        <w:rPr>
          <w:rFonts w:ascii="Calibri" w:hAnsi="Calibri" w:cs="Calibri"/>
          <w:u w:val="single"/>
        </w:rPr>
      </w:pPr>
      <w:r w:rsidRPr="00C5055E">
        <w:rPr>
          <w:rFonts w:ascii="Calibri" w:hAnsi="Calibri" w:cs="Calibri"/>
          <w:u w:val="single"/>
        </w:rPr>
        <w:t>Dates</w:t>
      </w:r>
      <w:r w:rsidR="00C5055E" w:rsidRPr="00C5055E">
        <w:rPr>
          <w:rFonts w:ascii="Calibri" w:hAnsi="Calibri" w:cs="Calibri"/>
          <w:u w:val="single"/>
        </w:rPr>
        <w:t>:</w:t>
      </w:r>
    </w:p>
    <w:p w14:paraId="53AD3105" w14:textId="77777777" w:rsidR="00D04A7F" w:rsidRDefault="00BA3657" w:rsidP="00BA3657">
      <w:pPr>
        <w:spacing w:after="120" w:line="240" w:lineRule="auto"/>
        <w:rPr>
          <w:rFonts w:ascii="Calibri" w:hAnsi="Calibri" w:cs="Calibri"/>
        </w:rPr>
      </w:pPr>
      <w:r w:rsidRPr="002F4F89">
        <w:rPr>
          <w:rFonts w:ascii="Calibri" w:hAnsi="Calibri" w:cs="Calibri"/>
        </w:rPr>
        <w:t xml:space="preserve">XBRL process internally </w:t>
      </w:r>
      <w:r>
        <w:rPr>
          <w:rFonts w:ascii="Calibri" w:hAnsi="Calibri" w:cs="Calibri"/>
        </w:rPr>
        <w:t>a</w:t>
      </w:r>
      <w:r w:rsidRPr="002F4F89">
        <w:rPr>
          <w:rFonts w:ascii="Calibri" w:hAnsi="Calibri" w:cs="Calibri"/>
        </w:rPr>
        <w:t xml:space="preserve"> </w:t>
      </w:r>
      <w:r>
        <w:rPr>
          <w:rFonts w:ascii="Calibri" w:hAnsi="Calibri" w:cs="Calibri"/>
        </w:rPr>
        <w:t>date as YYYY-MM-DD.</w:t>
      </w:r>
      <w:r w:rsidRPr="002F4F89">
        <w:rPr>
          <w:rFonts w:ascii="Calibri" w:hAnsi="Calibri" w:cs="Calibri"/>
        </w:rPr>
        <w:t xml:space="preserve"> </w:t>
      </w:r>
      <w:r>
        <w:rPr>
          <w:rFonts w:ascii="Calibri" w:hAnsi="Calibri" w:cs="Calibri"/>
        </w:rPr>
        <w:t xml:space="preserve">The HTML </w:t>
      </w:r>
      <w:r w:rsidR="003D774E">
        <w:rPr>
          <w:rFonts w:ascii="Calibri" w:hAnsi="Calibri" w:cs="Calibri"/>
        </w:rPr>
        <w:t>re</w:t>
      </w:r>
      <w:r>
        <w:rPr>
          <w:rFonts w:ascii="Calibri" w:hAnsi="Calibri" w:cs="Calibri"/>
        </w:rPr>
        <w:t xml:space="preserve">presentation </w:t>
      </w:r>
      <w:r w:rsidR="003D774E">
        <w:rPr>
          <w:rFonts w:ascii="Calibri" w:hAnsi="Calibri" w:cs="Calibri"/>
        </w:rPr>
        <w:t xml:space="preserve">of a date </w:t>
      </w:r>
      <w:r>
        <w:rPr>
          <w:rFonts w:ascii="Calibri" w:hAnsi="Calibri" w:cs="Calibri"/>
        </w:rPr>
        <w:t xml:space="preserve">depends on country’s tradition. The month can be numeric or </w:t>
      </w:r>
      <w:r w:rsidR="00D52C82">
        <w:rPr>
          <w:rFonts w:ascii="Calibri" w:hAnsi="Calibri" w:cs="Calibri"/>
        </w:rPr>
        <w:t xml:space="preserve">a list of </w:t>
      </w:r>
      <w:r>
        <w:rPr>
          <w:rFonts w:ascii="Calibri" w:hAnsi="Calibri" w:cs="Calibri"/>
        </w:rPr>
        <w:t>natural language</w:t>
      </w:r>
      <w:r w:rsidR="00D52C82">
        <w:rPr>
          <w:rFonts w:ascii="Calibri" w:hAnsi="Calibri" w:cs="Calibri"/>
        </w:rPr>
        <w:t>s</w:t>
      </w:r>
      <w:r>
        <w:rPr>
          <w:rFonts w:ascii="Calibri" w:hAnsi="Calibri" w:cs="Calibri"/>
        </w:rPr>
        <w:t xml:space="preserve"> </w:t>
      </w:r>
      <w:r w:rsidRPr="00A929E2">
        <w:rPr>
          <w:rFonts w:ascii="Calibri" w:hAnsi="Calibri" w:cs="Calibri"/>
        </w:rPr>
        <w:t xml:space="preserve">ISO </w:t>
      </w:r>
      <w:r w:rsidR="0075257A">
        <w:rPr>
          <w:rFonts w:ascii="Calibri" w:hAnsi="Calibri" w:cs="Calibri"/>
        </w:rPr>
        <w:t>639</w:t>
      </w:r>
      <w:r w:rsidR="00D04A7F">
        <w:rPr>
          <w:rFonts w:ascii="Calibri" w:hAnsi="Calibri" w:cs="Calibri"/>
        </w:rPr>
        <w:t>, being lang=</w:t>
      </w:r>
      <w:r>
        <w:rPr>
          <w:rFonts w:ascii="Calibri" w:hAnsi="Calibri" w:cs="Calibri"/>
        </w:rPr>
        <w:t xml:space="preserve">bg, cs, cy, da, de, el, en, es, et, fi, fr, hi, hr, it, nl, no, pl, pt, ro, sk, sl, sv. </w:t>
      </w:r>
    </w:p>
    <w:p w14:paraId="73EA77F6" w14:textId="2FE73371" w:rsidR="00C5055E" w:rsidRDefault="002E1ECC" w:rsidP="00BA3657">
      <w:pPr>
        <w:spacing w:after="120" w:line="240" w:lineRule="auto"/>
        <w:rPr>
          <w:rFonts w:ascii="Calibri" w:hAnsi="Calibri" w:cs="Calibri"/>
        </w:rPr>
      </w:pPr>
      <w:r>
        <w:rPr>
          <w:rFonts w:ascii="Calibri" w:hAnsi="Calibri" w:cs="Calibri"/>
        </w:rPr>
        <w:t xml:space="preserve">See full description at  </w:t>
      </w:r>
      <w:hyperlink r:id="rId20" w:history="1">
        <w:r>
          <w:rPr>
            <w:rStyle w:val="Hipervnculo"/>
            <w:rFonts w:ascii="Calibri" w:hAnsi="Calibri" w:cs="Calibri"/>
          </w:rPr>
          <w:t>XBRL t</w:t>
        </w:r>
        <w:r w:rsidRPr="007975DC">
          <w:rPr>
            <w:rStyle w:val="Hipervnculo"/>
            <w:rFonts w:ascii="Calibri" w:hAnsi="Calibri" w:cs="Calibri"/>
          </w:rPr>
          <w:t>ransformation registry</w:t>
        </w:r>
      </w:hyperlink>
      <w:r>
        <w:rPr>
          <w:rFonts w:ascii="Calibri" w:hAnsi="Calibri" w:cs="Calibri"/>
        </w:rPr>
        <w:t xml:space="preserve">. </w:t>
      </w:r>
      <w:r w:rsidR="003D774E">
        <w:rPr>
          <w:rFonts w:ascii="Calibri" w:hAnsi="Calibri" w:cs="Calibri"/>
        </w:rPr>
        <w:t xml:space="preserve">Day, month and year </w:t>
      </w:r>
      <w:r>
        <w:rPr>
          <w:rFonts w:ascii="Calibri" w:hAnsi="Calibri" w:cs="Calibri"/>
        </w:rPr>
        <w:t>must be explicitly declared in this converter. Allowed</w:t>
      </w:r>
      <w:r w:rsidR="00BA3657">
        <w:rPr>
          <w:rFonts w:ascii="Calibri" w:hAnsi="Calibri" w:cs="Calibri"/>
        </w:rPr>
        <w:t xml:space="preserve"> combinations</w:t>
      </w:r>
      <w:r w:rsidR="00C5055E">
        <w:rPr>
          <w:rFonts w:ascii="Calibri" w:hAnsi="Calibri" w:cs="Calibri"/>
        </w:rPr>
        <w:t>:</w:t>
      </w:r>
    </w:p>
    <w:p w14:paraId="3A54414B" w14:textId="5AF6616E" w:rsidR="00B6355F" w:rsidRDefault="008E3431" w:rsidP="00B6355F">
      <w:pPr>
        <w:pStyle w:val="Prrafodelista"/>
        <w:numPr>
          <w:ilvl w:val="0"/>
          <w:numId w:val="7"/>
        </w:numPr>
        <w:rPr>
          <w:rFonts w:ascii="Calibri" w:hAnsi="Calibri" w:cs="Calibri"/>
        </w:rPr>
      </w:pPr>
      <w:bookmarkStart w:id="36" w:name="_Hlk161302307"/>
      <w:r w:rsidRPr="00B6355F">
        <w:rPr>
          <w:rFonts w:ascii="Calibri" w:hAnsi="Calibri" w:cs="Calibri"/>
        </w:rPr>
        <w:lastRenderedPageBreak/>
        <w:t>--conix-transformation:</w:t>
      </w:r>
      <w:r w:rsidR="00B3304F" w:rsidRPr="00B6355F">
        <w:rPr>
          <w:rFonts w:ascii="Calibri" w:hAnsi="Calibri" w:cs="Calibri"/>
        </w:rPr>
        <w:t>date-day-month-year</w:t>
      </w:r>
      <w:r w:rsidR="005352C7" w:rsidRPr="005352C7">
        <w:rPr>
          <w:rFonts w:ascii="Calibri" w:hAnsi="Calibri" w:cs="Calibri"/>
        </w:rPr>
        <w:t>;</w:t>
      </w:r>
      <w:r w:rsidR="001878F2">
        <w:rPr>
          <w:rFonts w:ascii="Calibri" w:hAnsi="Calibri" w:cs="Calibri"/>
        </w:rPr>
        <w:tab/>
      </w:r>
      <w:r w:rsidR="001878F2">
        <w:rPr>
          <w:rFonts w:ascii="Calibri" w:hAnsi="Calibri" w:cs="Calibri"/>
        </w:rPr>
        <w:tab/>
      </w:r>
      <w:r w:rsidR="00DB07BD">
        <w:rPr>
          <w:rFonts w:ascii="Calibri" w:hAnsi="Calibri" w:cs="Calibri"/>
        </w:rPr>
        <w:t xml:space="preserve">    </w:t>
      </w:r>
      <w:r w:rsidR="001878F2">
        <w:rPr>
          <w:rFonts w:ascii="Calibri" w:hAnsi="Calibri" w:cs="Calibri"/>
        </w:rPr>
        <w:t>(most usual</w:t>
      </w:r>
      <w:r w:rsidR="000A529D">
        <w:rPr>
          <w:rFonts w:ascii="Calibri" w:hAnsi="Calibri" w:cs="Calibri"/>
        </w:rPr>
        <w:t>, as DD MM YYYY</w:t>
      </w:r>
      <w:r w:rsidR="001878F2">
        <w:rPr>
          <w:rFonts w:ascii="Calibri" w:hAnsi="Calibri" w:cs="Calibri"/>
        </w:rPr>
        <w:t>)</w:t>
      </w:r>
    </w:p>
    <w:p w14:paraId="5976E36B" w14:textId="073E35DC" w:rsidR="00B6355F" w:rsidRPr="00B6355F" w:rsidRDefault="00B6355F" w:rsidP="00B6355F">
      <w:pPr>
        <w:pStyle w:val="Prrafodelista"/>
        <w:numPr>
          <w:ilvl w:val="0"/>
          <w:numId w:val="7"/>
        </w:numPr>
        <w:rPr>
          <w:rFonts w:ascii="Calibri" w:hAnsi="Calibri" w:cs="Calibri"/>
        </w:rPr>
      </w:pPr>
      <w:r w:rsidRPr="00B6355F">
        <w:rPr>
          <w:rFonts w:ascii="Calibri" w:hAnsi="Calibri" w:cs="Calibri"/>
        </w:rPr>
        <w:t>--conix-transformation:date-month-day-year</w:t>
      </w:r>
      <w:r w:rsidR="005352C7" w:rsidRPr="005352C7">
        <w:rPr>
          <w:rFonts w:ascii="Calibri" w:hAnsi="Calibri" w:cs="Calibri"/>
        </w:rPr>
        <w:t>;</w:t>
      </w:r>
    </w:p>
    <w:p w14:paraId="7FB6307C" w14:textId="4C731570" w:rsidR="008E3431" w:rsidRPr="004269BC" w:rsidRDefault="00B6355F" w:rsidP="000B6423">
      <w:pPr>
        <w:pStyle w:val="Prrafodelista"/>
        <w:numPr>
          <w:ilvl w:val="0"/>
          <w:numId w:val="7"/>
        </w:numPr>
        <w:rPr>
          <w:rFonts w:ascii="Calibri" w:hAnsi="Calibri" w:cs="Calibri"/>
        </w:rPr>
      </w:pPr>
      <w:r w:rsidRPr="004269BC">
        <w:rPr>
          <w:rFonts w:ascii="Calibri" w:hAnsi="Calibri" w:cs="Calibri"/>
        </w:rPr>
        <w:t>--conix-transformation:date-</w:t>
      </w:r>
      <w:r w:rsidR="004269BC" w:rsidRPr="004269BC">
        <w:rPr>
          <w:rFonts w:ascii="Calibri" w:hAnsi="Calibri" w:cs="Calibri"/>
        </w:rPr>
        <w:t>year-</w:t>
      </w:r>
      <w:r w:rsidRPr="004269BC">
        <w:rPr>
          <w:rFonts w:ascii="Calibri" w:hAnsi="Calibri" w:cs="Calibri"/>
        </w:rPr>
        <w:t>month-day</w:t>
      </w:r>
      <w:r w:rsidR="005352C7" w:rsidRPr="005352C7">
        <w:rPr>
          <w:rFonts w:ascii="Calibri" w:hAnsi="Calibri" w:cs="Calibri"/>
        </w:rPr>
        <w:t>;</w:t>
      </w:r>
    </w:p>
    <w:bookmarkEnd w:id="36"/>
    <w:p w14:paraId="4847AE9A" w14:textId="19835B2B" w:rsidR="00B3304F" w:rsidRPr="00B3304F" w:rsidRDefault="00B3304F" w:rsidP="00B3304F">
      <w:pPr>
        <w:pStyle w:val="Prrafodelista"/>
        <w:numPr>
          <w:ilvl w:val="0"/>
          <w:numId w:val="7"/>
        </w:numPr>
        <w:rPr>
          <w:rFonts w:ascii="Calibri" w:hAnsi="Calibri" w:cs="Calibri"/>
        </w:rPr>
      </w:pPr>
      <w:r w:rsidRPr="00B3304F">
        <w:rPr>
          <w:rFonts w:ascii="Calibri" w:hAnsi="Calibri" w:cs="Calibri"/>
        </w:rPr>
        <w:t>--conix-transformation:date-day-month</w:t>
      </w:r>
      <w:r w:rsidR="003C0773">
        <w:rPr>
          <w:rFonts w:ascii="Calibri" w:hAnsi="Calibri" w:cs="Calibri"/>
        </w:rPr>
        <w:t>name</w:t>
      </w:r>
      <w:r w:rsidRPr="00B3304F">
        <w:rPr>
          <w:rFonts w:ascii="Calibri" w:hAnsi="Calibri" w:cs="Calibri"/>
        </w:rPr>
        <w:t>-year</w:t>
      </w:r>
      <w:r w:rsidR="003C0773">
        <w:rPr>
          <w:rFonts w:ascii="Calibri" w:hAnsi="Calibri" w:cs="Calibri"/>
        </w:rPr>
        <w:t>-lang</w:t>
      </w:r>
      <w:r w:rsidR="005352C7" w:rsidRPr="005352C7">
        <w:rPr>
          <w:rFonts w:ascii="Calibri" w:hAnsi="Calibri" w:cs="Calibri"/>
        </w:rPr>
        <w:t>;</w:t>
      </w:r>
      <w:r w:rsidR="002B4BC0">
        <w:rPr>
          <w:rFonts w:ascii="Calibri" w:hAnsi="Calibri" w:cs="Calibri"/>
        </w:rPr>
        <w:tab/>
      </w:r>
      <w:r w:rsidR="00DB07BD">
        <w:rPr>
          <w:rFonts w:ascii="Calibri" w:hAnsi="Calibri" w:cs="Calibri"/>
        </w:rPr>
        <w:t xml:space="preserve">    </w:t>
      </w:r>
      <w:r w:rsidR="002B4BC0">
        <w:rPr>
          <w:rFonts w:ascii="Calibri" w:hAnsi="Calibri" w:cs="Calibri"/>
        </w:rPr>
        <w:t>(</w:t>
      </w:r>
      <w:r w:rsidR="001878F2">
        <w:rPr>
          <w:rFonts w:ascii="Calibri" w:hAnsi="Calibri" w:cs="Calibri"/>
        </w:rPr>
        <w:t>most usual</w:t>
      </w:r>
      <w:r w:rsidR="00DB07BD">
        <w:rPr>
          <w:rFonts w:ascii="Calibri" w:hAnsi="Calibri" w:cs="Calibri"/>
        </w:rPr>
        <w:t>,</w:t>
      </w:r>
      <w:r w:rsidR="001878F2">
        <w:rPr>
          <w:rFonts w:ascii="Calibri" w:hAnsi="Calibri" w:cs="Calibri"/>
        </w:rPr>
        <w:t xml:space="preserve"> </w:t>
      </w:r>
      <w:r w:rsidR="001F588A">
        <w:rPr>
          <w:rFonts w:ascii="Calibri" w:hAnsi="Calibri" w:cs="Calibri"/>
        </w:rPr>
        <w:t>see above lang=)</w:t>
      </w:r>
    </w:p>
    <w:p w14:paraId="3E7AB312" w14:textId="0604B651" w:rsidR="006028AE" w:rsidRPr="006028AE" w:rsidRDefault="006028AE" w:rsidP="006028AE">
      <w:pPr>
        <w:pStyle w:val="Prrafodelista"/>
        <w:numPr>
          <w:ilvl w:val="0"/>
          <w:numId w:val="7"/>
        </w:numPr>
        <w:rPr>
          <w:rFonts w:ascii="Calibri" w:hAnsi="Calibri" w:cs="Calibri"/>
        </w:rPr>
      </w:pPr>
      <w:r w:rsidRPr="006028AE">
        <w:rPr>
          <w:rFonts w:ascii="Calibri" w:hAnsi="Calibri" w:cs="Calibri"/>
        </w:rPr>
        <w:t>--conix-transformation:</w:t>
      </w:r>
      <w:r w:rsidR="006700A3" w:rsidRPr="006700A3">
        <w:rPr>
          <w:rFonts w:ascii="Calibri" w:hAnsi="Calibri" w:cs="Calibri"/>
        </w:rPr>
        <w:t>monthname-</w:t>
      </w:r>
      <w:r w:rsidR="006700A3">
        <w:rPr>
          <w:rFonts w:ascii="Calibri" w:hAnsi="Calibri" w:cs="Calibri"/>
        </w:rPr>
        <w:t>day-</w:t>
      </w:r>
      <w:r w:rsidR="006700A3" w:rsidRPr="006700A3">
        <w:rPr>
          <w:rFonts w:ascii="Calibri" w:hAnsi="Calibri" w:cs="Calibri"/>
        </w:rPr>
        <w:t>year-</w:t>
      </w:r>
      <w:r w:rsidR="006700A3">
        <w:rPr>
          <w:rFonts w:ascii="Calibri" w:hAnsi="Calibri" w:cs="Calibri"/>
        </w:rPr>
        <w:t>en</w:t>
      </w:r>
      <w:r w:rsidR="005352C7" w:rsidRPr="005352C7">
        <w:rPr>
          <w:rFonts w:ascii="Calibri" w:hAnsi="Calibri" w:cs="Calibri"/>
        </w:rPr>
        <w:t>;</w:t>
      </w:r>
    </w:p>
    <w:p w14:paraId="12782A4D" w14:textId="337F1340" w:rsidR="006028AE" w:rsidRPr="006028AE" w:rsidRDefault="006028AE" w:rsidP="006028AE">
      <w:pPr>
        <w:pStyle w:val="Prrafodelista"/>
        <w:numPr>
          <w:ilvl w:val="0"/>
          <w:numId w:val="7"/>
        </w:numPr>
        <w:rPr>
          <w:rFonts w:ascii="Calibri" w:hAnsi="Calibri" w:cs="Calibri"/>
        </w:rPr>
      </w:pPr>
      <w:r w:rsidRPr="006028AE">
        <w:rPr>
          <w:rFonts w:ascii="Calibri" w:hAnsi="Calibri" w:cs="Calibri"/>
        </w:rPr>
        <w:t>--conix-transformation:</w:t>
      </w:r>
      <w:r w:rsidR="00571A54" w:rsidRPr="00571A54">
        <w:rPr>
          <w:rFonts w:ascii="Calibri" w:hAnsi="Calibri" w:cs="Calibri"/>
        </w:rPr>
        <w:t>year-day-monthname-lv</w:t>
      </w:r>
      <w:r w:rsidR="005352C7" w:rsidRPr="005352C7">
        <w:rPr>
          <w:rFonts w:ascii="Calibri" w:hAnsi="Calibri" w:cs="Calibri"/>
        </w:rPr>
        <w:t>;</w:t>
      </w:r>
    </w:p>
    <w:p w14:paraId="4757148E" w14:textId="347086FA" w:rsidR="006028AE" w:rsidRPr="006028AE" w:rsidRDefault="006028AE" w:rsidP="006028AE">
      <w:pPr>
        <w:pStyle w:val="Prrafodelista"/>
        <w:numPr>
          <w:ilvl w:val="0"/>
          <w:numId w:val="7"/>
        </w:numPr>
        <w:rPr>
          <w:rFonts w:ascii="Calibri" w:hAnsi="Calibri" w:cs="Calibri"/>
        </w:rPr>
      </w:pPr>
      <w:r w:rsidRPr="006028AE">
        <w:rPr>
          <w:rFonts w:ascii="Calibri" w:hAnsi="Calibri" w:cs="Calibri"/>
        </w:rPr>
        <w:t>--conix-transformation:</w:t>
      </w:r>
      <w:r w:rsidR="00571A54" w:rsidRPr="00571A54">
        <w:rPr>
          <w:rFonts w:ascii="Calibri" w:hAnsi="Calibri" w:cs="Calibri"/>
        </w:rPr>
        <w:t>year-monthname-day-hu</w:t>
      </w:r>
      <w:r w:rsidR="005352C7" w:rsidRPr="005352C7">
        <w:rPr>
          <w:rFonts w:ascii="Calibri" w:hAnsi="Calibri" w:cs="Calibri"/>
        </w:rPr>
        <w:t>;</w:t>
      </w:r>
    </w:p>
    <w:p w14:paraId="0B6EFBBD" w14:textId="691EC10E" w:rsidR="008E3431" w:rsidRPr="003E18FF" w:rsidRDefault="008E3431" w:rsidP="008E3431">
      <w:pPr>
        <w:pStyle w:val="Prrafodelista"/>
        <w:numPr>
          <w:ilvl w:val="0"/>
          <w:numId w:val="7"/>
        </w:numPr>
        <w:rPr>
          <w:rFonts w:ascii="Calibri" w:hAnsi="Calibri" w:cs="Calibri"/>
        </w:rPr>
      </w:pPr>
      <w:r w:rsidRPr="003E18FF">
        <w:rPr>
          <w:rFonts w:ascii="Calibri" w:hAnsi="Calibri" w:cs="Calibri"/>
        </w:rPr>
        <w:t>--conix-transformation:</w:t>
      </w:r>
      <w:r w:rsidR="00571A54" w:rsidRPr="00571A54">
        <w:rPr>
          <w:rFonts w:ascii="Calibri" w:hAnsi="Calibri" w:cs="Calibri"/>
        </w:rPr>
        <w:t>year-monthname-day-</w:t>
      </w:r>
      <w:r w:rsidR="00571A54">
        <w:rPr>
          <w:rFonts w:ascii="Calibri" w:hAnsi="Calibri" w:cs="Calibri"/>
        </w:rPr>
        <w:t>lt</w:t>
      </w:r>
      <w:r w:rsidR="005352C7" w:rsidRPr="005352C7">
        <w:rPr>
          <w:rFonts w:ascii="Calibri" w:hAnsi="Calibri" w:cs="Calibri"/>
        </w:rPr>
        <w:t>;</w:t>
      </w:r>
    </w:p>
    <w:bookmarkEnd w:id="28"/>
    <w:p w14:paraId="0669895D" w14:textId="77777777" w:rsidR="006E6235" w:rsidRPr="003668CF" w:rsidRDefault="006E6235">
      <w:pPr>
        <w:rPr>
          <w:rFonts w:ascii="Calibri" w:hAnsi="Calibri" w:cs="Calibri"/>
        </w:rPr>
      </w:pPr>
    </w:p>
    <w:p w14:paraId="4A61E380" w14:textId="4D29597B" w:rsidR="00A17E92" w:rsidRPr="0074000B" w:rsidRDefault="00532B51" w:rsidP="003C7FAC">
      <w:pPr>
        <w:spacing w:after="120" w:line="240" w:lineRule="auto"/>
        <w:rPr>
          <w:rFonts w:ascii="Calibri" w:hAnsi="Calibri" w:cs="Calibri"/>
          <w:b/>
          <w:bCs/>
        </w:rPr>
      </w:pPr>
      <w:r w:rsidRPr="00532B51">
        <w:rPr>
          <w:rFonts w:ascii="Calibri" w:hAnsi="Calibri" w:cs="Calibri"/>
          <w:b/>
          <w:bCs/>
        </w:rPr>
        <w:t>XBRLexplicitvalue</w:t>
      </w:r>
      <w:r w:rsidR="00C66C69">
        <w:rPr>
          <w:rFonts w:ascii="Calibri" w:hAnsi="Calibri" w:cs="Calibri"/>
          <w:b/>
          <w:bCs/>
        </w:rPr>
        <w:t>:</w:t>
      </w:r>
      <w:r w:rsidR="003029B0" w:rsidRPr="0074000B">
        <w:rPr>
          <w:rFonts w:ascii="Calibri" w:hAnsi="Calibri" w:cs="Calibri"/>
          <w:b/>
          <w:bCs/>
        </w:rPr>
        <w:t xml:space="preserve"> </w:t>
      </w:r>
      <w:r w:rsidR="00C66C69" w:rsidRPr="00C66C69">
        <w:rPr>
          <w:rFonts w:ascii="Calibri" w:hAnsi="Calibri" w:cs="Calibri"/>
          <w:b/>
          <w:bCs/>
        </w:rPr>
        <w:t>Boolean</w:t>
      </w:r>
      <w:r w:rsidR="00C66C69">
        <w:rPr>
          <w:rFonts w:ascii="Calibri" w:hAnsi="Calibri" w:cs="Calibri"/>
          <w:b/>
          <w:bCs/>
        </w:rPr>
        <w:t>,</w:t>
      </w:r>
      <w:r w:rsidR="00C66C69" w:rsidRPr="00C66C69">
        <w:rPr>
          <w:rFonts w:ascii="Calibri" w:hAnsi="Calibri" w:cs="Calibri"/>
          <w:b/>
          <w:bCs/>
        </w:rPr>
        <w:t xml:space="preserve"> </w:t>
      </w:r>
      <w:r w:rsidR="003C7FAC" w:rsidRPr="0074000B">
        <w:rPr>
          <w:rFonts w:ascii="Calibri" w:hAnsi="Calibri" w:cs="Calibri"/>
          <w:b/>
          <w:bCs/>
        </w:rPr>
        <w:t>Enumeration, EnumerationSet</w:t>
      </w:r>
      <w:r w:rsidR="00C66C69">
        <w:rPr>
          <w:rFonts w:ascii="Calibri" w:hAnsi="Calibri" w:cs="Calibri"/>
          <w:b/>
          <w:bCs/>
        </w:rPr>
        <w:t>…</w:t>
      </w:r>
    </w:p>
    <w:p w14:paraId="75C77F21" w14:textId="33924589" w:rsidR="00576456" w:rsidRDefault="003029B0" w:rsidP="00D44688">
      <w:pPr>
        <w:spacing w:after="120" w:line="240" w:lineRule="auto"/>
        <w:rPr>
          <w:rFonts w:ascii="Calibri" w:hAnsi="Calibri" w:cs="Calibri"/>
        </w:rPr>
      </w:pPr>
      <w:r>
        <w:rPr>
          <w:rFonts w:ascii="Calibri" w:hAnsi="Calibri" w:cs="Calibri"/>
        </w:rPr>
        <w:t xml:space="preserve">See ESEF Reporting Manual </w:t>
      </w:r>
      <w:r w:rsidR="00B22170">
        <w:rPr>
          <w:rFonts w:ascii="Calibri" w:hAnsi="Calibri" w:cs="Calibri"/>
        </w:rPr>
        <w:t xml:space="preserve">2.4.1 and </w:t>
      </w:r>
      <w:r w:rsidR="00576456" w:rsidRPr="00576456">
        <w:rPr>
          <w:rFonts w:ascii="Calibri" w:hAnsi="Calibri" w:cs="Calibri"/>
        </w:rPr>
        <w:t>ESRS Set 1 XBRL Taxonomy – Explanatory Note</w:t>
      </w:r>
    </w:p>
    <w:p w14:paraId="5C54ABCE" w14:textId="2C077C6B" w:rsidR="004D7F75" w:rsidRDefault="004D7F75" w:rsidP="00D44688">
      <w:pPr>
        <w:spacing w:after="120" w:line="240" w:lineRule="auto"/>
        <w:rPr>
          <w:rFonts w:ascii="Calibri" w:hAnsi="Calibri" w:cs="Calibri"/>
        </w:rPr>
      </w:pPr>
      <w:r>
        <w:rPr>
          <w:rFonts w:ascii="Calibri" w:hAnsi="Calibri" w:cs="Calibri"/>
        </w:rPr>
        <w:t xml:space="preserve">See </w:t>
      </w:r>
      <w:hyperlink r:id="rId21" w:history="1">
        <w:r w:rsidR="00937030" w:rsidRPr="00711B4B">
          <w:rPr>
            <w:rStyle w:val="Hipervnculo"/>
            <w:rFonts w:ascii="Calibri" w:hAnsi="Calibri" w:cs="Calibri"/>
          </w:rPr>
          <w:t>https://www.xbrl.org/Specification/inlineXBRL-transformationRegistry/REC-2022-02-16/inlineXBRL-transformationRegistry-REC-2022-02-16.html</w:t>
        </w:r>
      </w:hyperlink>
      <w:r w:rsidR="00937030">
        <w:rPr>
          <w:rFonts w:ascii="Calibri" w:hAnsi="Calibri" w:cs="Calibri"/>
        </w:rPr>
        <w:t xml:space="preserve"> </w:t>
      </w:r>
    </w:p>
    <w:p w14:paraId="032D483A" w14:textId="2F6E018A" w:rsidR="004E7FA1" w:rsidRDefault="00A75202" w:rsidP="00D44688">
      <w:pPr>
        <w:spacing w:after="120" w:line="240" w:lineRule="auto"/>
        <w:rPr>
          <w:rFonts w:ascii="Calibri" w:hAnsi="Calibri" w:cs="Calibri"/>
        </w:rPr>
      </w:pPr>
      <w:r>
        <w:rPr>
          <w:rFonts w:ascii="Calibri" w:hAnsi="Calibri" w:cs="Calibri"/>
        </w:rPr>
        <w:t xml:space="preserve">Some concepts, particularly enumerations </w:t>
      </w:r>
      <w:r w:rsidR="00AD1247">
        <w:rPr>
          <w:rFonts w:ascii="Calibri" w:hAnsi="Calibri" w:cs="Calibri"/>
        </w:rPr>
        <w:t xml:space="preserve">(one or several </w:t>
      </w:r>
      <w:r w:rsidR="00C80D85">
        <w:rPr>
          <w:rFonts w:ascii="Calibri" w:hAnsi="Calibri" w:cs="Calibri"/>
        </w:rPr>
        <w:t xml:space="preserve">elements from a XBRL list) </w:t>
      </w:r>
      <w:r>
        <w:rPr>
          <w:rFonts w:ascii="Calibri" w:hAnsi="Calibri" w:cs="Calibri"/>
        </w:rPr>
        <w:t xml:space="preserve">and </w:t>
      </w:r>
      <w:r w:rsidR="00AD1247">
        <w:rPr>
          <w:rFonts w:ascii="Calibri" w:hAnsi="Calibri" w:cs="Calibri"/>
        </w:rPr>
        <w:t>b</w:t>
      </w:r>
      <w:r>
        <w:rPr>
          <w:rFonts w:ascii="Calibri" w:hAnsi="Calibri" w:cs="Calibri"/>
        </w:rPr>
        <w:t>oolean</w:t>
      </w:r>
      <w:r w:rsidR="00C80D85">
        <w:rPr>
          <w:rFonts w:ascii="Calibri" w:hAnsi="Calibri" w:cs="Calibri"/>
        </w:rPr>
        <w:t xml:space="preserve"> (true/false)</w:t>
      </w:r>
      <w:r w:rsidR="005B0F5A">
        <w:rPr>
          <w:rFonts w:ascii="Calibri" w:hAnsi="Calibri" w:cs="Calibri"/>
        </w:rPr>
        <w:t xml:space="preserve">, may have completely different </w:t>
      </w:r>
      <w:r w:rsidR="001930E6">
        <w:rPr>
          <w:rFonts w:ascii="Calibri" w:hAnsi="Calibri" w:cs="Calibri"/>
        </w:rPr>
        <w:t xml:space="preserve">XBRL </w:t>
      </w:r>
      <w:r w:rsidR="005B0F5A">
        <w:rPr>
          <w:rFonts w:ascii="Calibri" w:hAnsi="Calibri" w:cs="Calibri"/>
        </w:rPr>
        <w:t xml:space="preserve">representation </w:t>
      </w:r>
      <w:r w:rsidR="00A35DBA">
        <w:rPr>
          <w:rFonts w:ascii="Calibri" w:hAnsi="Calibri" w:cs="Calibri"/>
        </w:rPr>
        <w:t>than</w:t>
      </w:r>
      <w:r w:rsidR="005B0F5A">
        <w:rPr>
          <w:rFonts w:ascii="Calibri" w:hAnsi="Calibri" w:cs="Calibri"/>
        </w:rPr>
        <w:t xml:space="preserve"> </w:t>
      </w:r>
      <w:r w:rsidR="00A35DBA">
        <w:rPr>
          <w:rFonts w:ascii="Calibri" w:hAnsi="Calibri" w:cs="Calibri"/>
        </w:rPr>
        <w:t xml:space="preserve">the </w:t>
      </w:r>
      <w:r w:rsidR="001930E6">
        <w:rPr>
          <w:rFonts w:ascii="Calibri" w:hAnsi="Calibri" w:cs="Calibri"/>
        </w:rPr>
        <w:t>corresponding HTML</w:t>
      </w:r>
      <w:r w:rsidR="00A35DBA">
        <w:rPr>
          <w:rFonts w:ascii="Calibri" w:hAnsi="Calibri" w:cs="Calibri"/>
        </w:rPr>
        <w:t xml:space="preserve"> narrative</w:t>
      </w:r>
      <w:r w:rsidR="002B4AA7">
        <w:rPr>
          <w:rFonts w:ascii="Calibri" w:hAnsi="Calibri" w:cs="Calibri"/>
        </w:rPr>
        <w:t xml:space="preserve"> description</w:t>
      </w:r>
      <w:r w:rsidR="001930E6">
        <w:rPr>
          <w:rFonts w:ascii="Calibri" w:hAnsi="Calibri" w:cs="Calibri"/>
        </w:rPr>
        <w:t>, oriented to humans.</w:t>
      </w:r>
    </w:p>
    <w:p w14:paraId="36331FCF" w14:textId="1F564809" w:rsidR="007A5FFC" w:rsidRDefault="007A5FFC" w:rsidP="00D44688">
      <w:pPr>
        <w:spacing w:after="120" w:line="240" w:lineRule="auto"/>
        <w:rPr>
          <w:rFonts w:ascii="Calibri" w:hAnsi="Calibri" w:cs="Calibri"/>
        </w:rPr>
      </w:pPr>
      <w:r>
        <w:rPr>
          <w:rFonts w:ascii="Calibri" w:hAnsi="Calibri" w:cs="Calibri"/>
        </w:rPr>
        <w:t xml:space="preserve">The </w:t>
      </w:r>
      <w:r w:rsidR="00640D02">
        <w:rPr>
          <w:rFonts w:ascii="Calibri" w:hAnsi="Calibri" w:cs="Calibri"/>
        </w:rPr>
        <w:t xml:space="preserve">approach on </w:t>
      </w:r>
      <w:r>
        <w:rPr>
          <w:rFonts w:ascii="Calibri" w:hAnsi="Calibri" w:cs="Calibri"/>
        </w:rPr>
        <w:t xml:space="preserve">iXBRL specification </w:t>
      </w:r>
      <w:r w:rsidR="00640D02">
        <w:rPr>
          <w:rFonts w:ascii="Calibri" w:hAnsi="Calibri" w:cs="Calibri"/>
        </w:rPr>
        <w:t xml:space="preserve">and on ESRS is a </w:t>
      </w:r>
      <w:r w:rsidR="009435A4">
        <w:rPr>
          <w:rFonts w:ascii="Calibri" w:hAnsi="Calibri" w:cs="Calibri"/>
        </w:rPr>
        <w:t xml:space="preserve">special type of </w:t>
      </w:r>
      <w:r w:rsidR="00EB02F4">
        <w:rPr>
          <w:rFonts w:ascii="Calibri" w:hAnsi="Calibri" w:cs="Calibri"/>
        </w:rPr>
        <w:t>“</w:t>
      </w:r>
      <w:r w:rsidR="00640D02">
        <w:rPr>
          <w:rFonts w:ascii="Calibri" w:hAnsi="Calibri" w:cs="Calibri"/>
        </w:rPr>
        <w:t>transformation</w:t>
      </w:r>
      <w:r w:rsidR="00EB02F4">
        <w:rPr>
          <w:rFonts w:ascii="Calibri" w:hAnsi="Calibri" w:cs="Calibri"/>
        </w:rPr>
        <w:t xml:space="preserve">”, basically </w:t>
      </w:r>
      <w:r w:rsidR="00C45908">
        <w:rPr>
          <w:rFonts w:ascii="Calibri" w:hAnsi="Calibri" w:cs="Calibri"/>
        </w:rPr>
        <w:t>providing</w:t>
      </w:r>
      <w:r w:rsidR="00EB02F4">
        <w:rPr>
          <w:rFonts w:ascii="Calibri" w:hAnsi="Calibri" w:cs="Calibri"/>
        </w:rPr>
        <w:t xml:space="preserve"> a </w:t>
      </w:r>
      <w:r w:rsidR="009435A4" w:rsidRPr="009435A4">
        <w:rPr>
          <w:rFonts w:ascii="Calibri" w:hAnsi="Calibri" w:cs="Calibri"/>
        </w:rPr>
        <w:t>:XBRLexplicitvalue</w:t>
      </w:r>
      <w:r w:rsidR="00EB02F4">
        <w:rPr>
          <w:rFonts w:ascii="Calibri" w:hAnsi="Calibri" w:cs="Calibri"/>
        </w:rPr>
        <w:t xml:space="preserve"> </w:t>
      </w:r>
      <w:r w:rsidR="008C4E7F">
        <w:rPr>
          <w:rFonts w:ascii="Calibri" w:hAnsi="Calibri" w:cs="Calibri"/>
        </w:rPr>
        <w:t>in</w:t>
      </w:r>
      <w:r w:rsidR="00EB02F4">
        <w:rPr>
          <w:rFonts w:ascii="Calibri" w:hAnsi="Calibri" w:cs="Calibri"/>
        </w:rPr>
        <w:t xml:space="preserve"> XBRL </w:t>
      </w:r>
      <w:r w:rsidR="00D918CD">
        <w:rPr>
          <w:rFonts w:ascii="Calibri" w:hAnsi="Calibri" w:cs="Calibri"/>
        </w:rPr>
        <w:t>from a different</w:t>
      </w:r>
      <w:r w:rsidR="00EB02F4">
        <w:rPr>
          <w:rFonts w:ascii="Calibri" w:hAnsi="Calibri" w:cs="Calibri"/>
        </w:rPr>
        <w:t xml:space="preserve"> value </w:t>
      </w:r>
      <w:r w:rsidR="008C4E7F">
        <w:rPr>
          <w:rFonts w:ascii="Calibri" w:hAnsi="Calibri" w:cs="Calibri"/>
        </w:rPr>
        <w:t>in</w:t>
      </w:r>
      <w:r w:rsidR="00EB02F4">
        <w:rPr>
          <w:rFonts w:ascii="Calibri" w:hAnsi="Calibri" w:cs="Calibri"/>
        </w:rPr>
        <w:t xml:space="preserve"> HTML.</w:t>
      </w:r>
    </w:p>
    <w:p w14:paraId="549ABD2E" w14:textId="77777777" w:rsidR="00B20A21" w:rsidRDefault="00B20A21" w:rsidP="00D44688">
      <w:pPr>
        <w:spacing w:after="120" w:line="240" w:lineRule="auto"/>
        <w:rPr>
          <w:rFonts w:ascii="Calibri" w:hAnsi="Calibri" w:cs="Calibri"/>
        </w:rPr>
      </w:pPr>
    </w:p>
    <w:p w14:paraId="1D71804E" w14:textId="77777777" w:rsidR="00B20A21" w:rsidRPr="00FE542A" w:rsidRDefault="00B20A21" w:rsidP="00B20A21">
      <w:pPr>
        <w:spacing w:after="120" w:line="240" w:lineRule="auto"/>
        <w:rPr>
          <w:rFonts w:ascii="Calibri" w:hAnsi="Calibri" w:cs="Calibri"/>
          <w:u w:val="single"/>
        </w:rPr>
      </w:pPr>
      <w:r w:rsidRPr="00FE542A">
        <w:rPr>
          <w:rFonts w:ascii="Calibri" w:hAnsi="Calibri" w:cs="Calibri"/>
          <w:u w:val="single"/>
        </w:rPr>
        <w:t>Fixed</w:t>
      </w:r>
      <w:r>
        <w:rPr>
          <w:rFonts w:ascii="Calibri" w:hAnsi="Calibri" w:cs="Calibri"/>
          <w:u w:val="single"/>
        </w:rPr>
        <w:t xml:space="preserve"> </w:t>
      </w:r>
      <w:r w:rsidRPr="00FE542A">
        <w:rPr>
          <w:rFonts w:ascii="Calibri" w:hAnsi="Calibri" w:cs="Calibri"/>
          <w:u w:val="single"/>
        </w:rPr>
        <w:t>value XBRL transformations:</w:t>
      </w:r>
    </w:p>
    <w:p w14:paraId="294EA52A" w14:textId="2F4D6C46" w:rsidR="005B0F5A" w:rsidRDefault="00DF07F1" w:rsidP="00D44688">
      <w:pPr>
        <w:spacing w:after="120" w:line="240" w:lineRule="auto"/>
        <w:rPr>
          <w:rFonts w:ascii="Calibri" w:hAnsi="Calibri" w:cs="Calibri"/>
        </w:rPr>
      </w:pPr>
      <w:r>
        <w:rPr>
          <w:rFonts w:ascii="Calibri" w:hAnsi="Calibri" w:cs="Calibri"/>
        </w:rPr>
        <w:t>Example</w:t>
      </w:r>
      <w:r w:rsidR="00A541A6">
        <w:rPr>
          <w:rFonts w:ascii="Calibri" w:hAnsi="Calibri" w:cs="Calibri"/>
        </w:rPr>
        <w:t xml:space="preserve"> </w:t>
      </w:r>
      <w:r>
        <w:rPr>
          <w:rFonts w:ascii="Calibri" w:hAnsi="Calibri" w:cs="Calibri"/>
        </w:rPr>
        <w:t xml:space="preserve">at ESRS </w:t>
      </w:r>
      <w:r w:rsidR="004E7FA1">
        <w:rPr>
          <w:rFonts w:ascii="Calibri" w:hAnsi="Calibri" w:cs="Calibri"/>
        </w:rPr>
        <w:t xml:space="preserve">2 </w:t>
      </w:r>
      <w:r w:rsidRPr="00DF07F1">
        <w:rPr>
          <w:rFonts w:ascii="Calibri" w:hAnsi="Calibri" w:cs="Calibri"/>
        </w:rPr>
        <w:t>[BP-1] General basis for preparation of sustainability statements</w:t>
      </w:r>
    </w:p>
    <w:p w14:paraId="04F34802" w14:textId="41481415" w:rsidR="00A55837" w:rsidRDefault="00597DE7" w:rsidP="00D44688">
      <w:pPr>
        <w:spacing w:after="120" w:line="240" w:lineRule="auto"/>
        <w:rPr>
          <w:rFonts w:ascii="Calibri" w:hAnsi="Calibri" w:cs="Calibri"/>
        </w:rPr>
      </w:pPr>
      <w:r>
        <w:rPr>
          <w:rFonts w:ascii="Calibri" w:hAnsi="Calibri" w:cs="Calibri"/>
        </w:rPr>
        <w:t>Concept:</w:t>
      </w:r>
      <w:bookmarkStart w:id="37" w:name="_Hlk160968526"/>
      <w:r w:rsidRPr="00597DE7">
        <w:rPr>
          <w:rFonts w:ascii="Calibri" w:hAnsi="Calibri" w:cs="Calibri"/>
        </w:rPr>
        <w:t>ScopeOfConsolidationOfConsolidatedSustainabilityStatementIsSameAsForFinancialStatements</w:t>
      </w:r>
      <w:bookmarkEnd w:id="37"/>
    </w:p>
    <w:p w14:paraId="12B7330D" w14:textId="28F7BDDD" w:rsidR="00A55837" w:rsidRDefault="00BB2404" w:rsidP="00D44688">
      <w:pPr>
        <w:spacing w:after="120" w:line="240" w:lineRule="auto"/>
        <w:rPr>
          <w:rFonts w:ascii="Calibri" w:hAnsi="Calibri" w:cs="Calibri"/>
        </w:rPr>
      </w:pPr>
      <w:r>
        <w:rPr>
          <w:rFonts w:ascii="Calibri" w:hAnsi="Calibri" w:cs="Calibri"/>
        </w:rPr>
        <w:t>HTML value</w:t>
      </w:r>
      <w:r w:rsidR="006553D6">
        <w:rPr>
          <w:rFonts w:ascii="Calibri" w:hAnsi="Calibri" w:cs="Calibri"/>
        </w:rPr>
        <w:t>:</w:t>
      </w:r>
      <w:r w:rsidR="006553D6" w:rsidRPr="006553D6">
        <w:t xml:space="preserve"> </w:t>
      </w:r>
      <w:r w:rsidR="006553D6" w:rsidRPr="006553D6">
        <w:rPr>
          <w:rFonts w:ascii="Calibri" w:hAnsi="Calibri" w:cs="Calibri"/>
        </w:rPr>
        <w:t>Lorem ipsum dolor sit amet, consectetur adipiscing elit</w:t>
      </w:r>
      <w:r w:rsidR="001B160D">
        <w:rPr>
          <w:rFonts w:ascii="Calibri" w:hAnsi="Calibri" w:cs="Calibri"/>
        </w:rPr>
        <w:t>…</w:t>
      </w:r>
    </w:p>
    <w:p w14:paraId="1BA58DE9" w14:textId="6BCCB547" w:rsidR="00A55837" w:rsidRDefault="006553D6" w:rsidP="00D44688">
      <w:pPr>
        <w:spacing w:after="120" w:line="240" w:lineRule="auto"/>
        <w:rPr>
          <w:rFonts w:ascii="Calibri" w:hAnsi="Calibri" w:cs="Calibri"/>
        </w:rPr>
      </w:pPr>
      <w:r>
        <w:rPr>
          <w:rFonts w:ascii="Calibri" w:hAnsi="Calibri" w:cs="Calibri"/>
        </w:rPr>
        <w:t>XBRL value: True</w:t>
      </w:r>
    </w:p>
    <w:p w14:paraId="020CE505" w14:textId="77777777" w:rsidR="00B63D46" w:rsidRDefault="00B63D46" w:rsidP="00D44688">
      <w:pPr>
        <w:spacing w:after="120" w:line="240" w:lineRule="auto"/>
        <w:rPr>
          <w:rFonts w:ascii="Calibri" w:hAnsi="Calibri" w:cs="Calibri"/>
        </w:rPr>
      </w:pPr>
    </w:p>
    <w:p w14:paraId="15F5DE49" w14:textId="0E9ADA55" w:rsidR="00A55837" w:rsidRDefault="00995454" w:rsidP="00D44688">
      <w:pPr>
        <w:spacing w:after="120" w:line="240" w:lineRule="auto"/>
        <w:rPr>
          <w:rFonts w:ascii="Calibri" w:hAnsi="Calibri" w:cs="Calibri"/>
        </w:rPr>
      </w:pPr>
      <w:r>
        <w:rPr>
          <w:rFonts w:ascii="Calibri" w:hAnsi="Calibri" w:cs="Calibri"/>
        </w:rPr>
        <w:t>The</w:t>
      </w:r>
      <w:r w:rsidR="007A5FFC">
        <w:rPr>
          <w:rFonts w:ascii="Calibri" w:hAnsi="Calibri" w:cs="Calibri"/>
        </w:rPr>
        <w:t xml:space="preserve"> </w:t>
      </w:r>
      <w:r w:rsidR="00C45908">
        <w:rPr>
          <w:rFonts w:ascii="Calibri" w:hAnsi="Calibri" w:cs="Calibri"/>
        </w:rPr>
        <w:t>notation</w:t>
      </w:r>
      <w:r w:rsidR="007A5FFC">
        <w:rPr>
          <w:rFonts w:ascii="Calibri" w:hAnsi="Calibri" w:cs="Calibri"/>
        </w:rPr>
        <w:t xml:space="preserve"> </w:t>
      </w:r>
      <w:r w:rsidR="00C45908">
        <w:rPr>
          <w:rFonts w:ascii="Calibri" w:hAnsi="Calibri" w:cs="Calibri"/>
        </w:rPr>
        <w:t>in</w:t>
      </w:r>
      <w:r w:rsidR="0074000B">
        <w:rPr>
          <w:rFonts w:ascii="Calibri" w:hAnsi="Calibri" w:cs="Calibri"/>
        </w:rPr>
        <w:t xml:space="preserve"> these cases </w:t>
      </w:r>
      <w:r w:rsidR="00C45908">
        <w:rPr>
          <w:rFonts w:ascii="Calibri" w:hAnsi="Calibri" w:cs="Calibri"/>
        </w:rPr>
        <w:t>is</w:t>
      </w:r>
      <w:r w:rsidR="006278E1">
        <w:rPr>
          <w:rFonts w:ascii="Calibri" w:hAnsi="Calibri" w:cs="Calibri"/>
        </w:rPr>
        <w:t xml:space="preserve"> the prop</w:t>
      </w:r>
      <w:r w:rsidR="00097FFD">
        <w:rPr>
          <w:rFonts w:ascii="Calibri" w:hAnsi="Calibri" w:cs="Calibri"/>
        </w:rPr>
        <w:t xml:space="preserve">erty </w:t>
      </w:r>
      <w:r w:rsidR="00097FFD" w:rsidRPr="00097FFD">
        <w:rPr>
          <w:rFonts w:ascii="Calibri" w:hAnsi="Calibri" w:cs="Calibri"/>
        </w:rPr>
        <w:t>—cenix-value</w:t>
      </w:r>
      <w:r w:rsidR="00E319F8">
        <w:rPr>
          <w:rFonts w:ascii="Calibri" w:hAnsi="Calibri" w:cs="Calibri"/>
        </w:rPr>
        <w:t>:</w:t>
      </w:r>
      <w:r w:rsidR="005E7AF4" w:rsidRPr="005E7AF4">
        <w:rPr>
          <w:rFonts w:ascii="Calibri" w:hAnsi="Calibri" w:cs="Calibri"/>
        </w:rPr>
        <w:t>XBRLvalue</w:t>
      </w:r>
      <w:r w:rsidR="00097FFD">
        <w:rPr>
          <w:rFonts w:ascii="Calibri" w:hAnsi="Calibri" w:cs="Calibri"/>
        </w:rPr>
        <w:t xml:space="preserve"> with the XBRL </w:t>
      </w:r>
      <w:r w:rsidR="000A098A">
        <w:rPr>
          <w:rFonts w:ascii="Calibri" w:hAnsi="Calibri" w:cs="Calibri"/>
        </w:rPr>
        <w:t xml:space="preserve">transformed </w:t>
      </w:r>
      <w:r w:rsidR="00097FFD">
        <w:rPr>
          <w:rFonts w:ascii="Calibri" w:hAnsi="Calibri" w:cs="Calibri"/>
        </w:rPr>
        <w:t>value</w:t>
      </w:r>
      <w:r w:rsidR="000A098A">
        <w:rPr>
          <w:rFonts w:ascii="Calibri" w:hAnsi="Calibri" w:cs="Calibri"/>
        </w:rPr>
        <w:t>. Eg:</w:t>
      </w:r>
    </w:p>
    <w:p w14:paraId="353F824C" w14:textId="5913F103" w:rsidR="00C45908" w:rsidRDefault="007372B1" w:rsidP="00D44688">
      <w:pPr>
        <w:spacing w:after="120" w:line="240" w:lineRule="auto"/>
        <w:rPr>
          <w:rFonts w:ascii="Calibri" w:hAnsi="Calibri" w:cs="Calibri"/>
        </w:rPr>
      </w:pPr>
      <w:r>
        <w:rPr>
          <w:rFonts w:ascii="Calibri" w:hAnsi="Calibri" w:cs="Calibri"/>
        </w:rPr>
        <w:t>&lt;div style=”</w:t>
      </w:r>
      <w:r w:rsidR="007333DF">
        <w:rPr>
          <w:rFonts w:ascii="Calibri" w:hAnsi="Calibri" w:cs="Calibri"/>
        </w:rPr>
        <w:t>--</w:t>
      </w:r>
      <w:r>
        <w:rPr>
          <w:rFonts w:ascii="Calibri" w:hAnsi="Calibri" w:cs="Calibri"/>
        </w:rPr>
        <w:t>cenix-concept:</w:t>
      </w:r>
      <w:r w:rsidRPr="007372B1">
        <w:rPr>
          <w:rFonts w:ascii="Calibri" w:hAnsi="Calibri" w:cs="Calibri"/>
        </w:rPr>
        <w:t>ScopeOfConsolidationOfConsolidatedSustainabilityStatementIsSameAsForFinancialStatements</w:t>
      </w:r>
      <w:r w:rsidR="00B5058D">
        <w:rPr>
          <w:rFonts w:ascii="Calibri" w:hAnsi="Calibri" w:cs="Calibri"/>
        </w:rPr>
        <w:t>;</w:t>
      </w:r>
      <w:r w:rsidR="007333DF">
        <w:rPr>
          <w:rFonts w:ascii="Calibri" w:hAnsi="Calibri" w:cs="Calibri"/>
        </w:rPr>
        <w:t xml:space="preserve"> </w:t>
      </w:r>
      <w:bookmarkStart w:id="38" w:name="_Hlk160968793"/>
      <w:r w:rsidR="007333DF" w:rsidRPr="007333DF">
        <w:rPr>
          <w:rFonts w:ascii="Calibri" w:hAnsi="Calibri" w:cs="Calibri"/>
        </w:rPr>
        <w:t>—cenix-value</w:t>
      </w:r>
      <w:bookmarkEnd w:id="38"/>
      <w:r w:rsidR="007333DF" w:rsidRPr="007333DF">
        <w:rPr>
          <w:rFonts w:ascii="Calibri" w:hAnsi="Calibri" w:cs="Calibri"/>
        </w:rPr>
        <w:t>:fixed-true</w:t>
      </w:r>
      <w:r w:rsidR="00B5058D">
        <w:rPr>
          <w:rFonts w:ascii="Calibri" w:hAnsi="Calibri" w:cs="Calibri"/>
        </w:rPr>
        <w:t>;</w:t>
      </w:r>
      <w:r w:rsidR="007333DF">
        <w:rPr>
          <w:rFonts w:ascii="Calibri" w:hAnsi="Calibri" w:cs="Calibri"/>
        </w:rPr>
        <w:t>”&gt;</w:t>
      </w:r>
      <w:r w:rsidR="001B160D" w:rsidRPr="001B160D">
        <w:rPr>
          <w:rFonts w:ascii="Calibri" w:hAnsi="Calibri" w:cs="Calibri"/>
        </w:rPr>
        <w:t>Lorem ipsum dolor sit amet, consectetur adipiscing elit</w:t>
      </w:r>
      <w:r w:rsidR="009947FE">
        <w:rPr>
          <w:rFonts w:ascii="Calibri" w:hAnsi="Calibri" w:cs="Calibri"/>
        </w:rPr>
        <w:t>…&lt;/div&gt;</w:t>
      </w:r>
    </w:p>
    <w:p w14:paraId="5DC960D2" w14:textId="77777777" w:rsidR="00A55837" w:rsidRDefault="00A55837" w:rsidP="00D44688">
      <w:pPr>
        <w:spacing w:after="120" w:line="240" w:lineRule="auto"/>
        <w:rPr>
          <w:rFonts w:ascii="Calibri" w:hAnsi="Calibri" w:cs="Calibri"/>
        </w:rPr>
      </w:pPr>
    </w:p>
    <w:p w14:paraId="4228B012" w14:textId="1F54AE20" w:rsidR="0099440A" w:rsidRDefault="00BD2EE2" w:rsidP="00EE73F9">
      <w:pPr>
        <w:spacing w:after="120" w:line="240" w:lineRule="auto"/>
        <w:rPr>
          <w:rFonts w:ascii="Calibri" w:hAnsi="Calibri" w:cs="Calibri"/>
        </w:rPr>
      </w:pPr>
      <w:r w:rsidRPr="00BD2EE2">
        <w:rPr>
          <w:rFonts w:ascii="Calibri" w:hAnsi="Calibri" w:cs="Calibri"/>
        </w:rPr>
        <w:t>—cenix-value:</w:t>
      </w:r>
      <w:r w:rsidR="0060706B" w:rsidRPr="0060706B">
        <w:rPr>
          <w:rFonts w:ascii="Calibri" w:hAnsi="Calibri" w:cs="Calibri"/>
        </w:rPr>
        <w:t>fixed-true</w:t>
      </w:r>
      <w:r w:rsidR="0038754B">
        <w:rPr>
          <w:rFonts w:ascii="Calibri" w:hAnsi="Calibri" w:cs="Calibri"/>
        </w:rPr>
        <w:tab/>
      </w:r>
      <w:r w:rsidR="005352C7" w:rsidRPr="005352C7">
        <w:rPr>
          <w:rFonts w:ascii="Calibri" w:hAnsi="Calibri" w:cs="Calibri"/>
        </w:rPr>
        <w:t>;</w:t>
      </w:r>
      <w:r>
        <w:rPr>
          <w:rFonts w:ascii="Calibri" w:hAnsi="Calibri" w:cs="Calibri"/>
        </w:rPr>
        <w:tab/>
      </w:r>
      <w:r w:rsidR="0099440A">
        <w:rPr>
          <w:rFonts w:ascii="Calibri" w:hAnsi="Calibri" w:cs="Calibri"/>
        </w:rPr>
        <w:t>The v</w:t>
      </w:r>
      <w:r w:rsidR="0038754B">
        <w:rPr>
          <w:rFonts w:ascii="Calibri" w:hAnsi="Calibri" w:cs="Calibri"/>
        </w:rPr>
        <w:t xml:space="preserve">alue is interpreted as </w:t>
      </w:r>
      <w:r w:rsidR="00B225E4">
        <w:rPr>
          <w:rFonts w:ascii="Calibri" w:hAnsi="Calibri" w:cs="Calibri"/>
        </w:rPr>
        <w:t xml:space="preserve">a </w:t>
      </w:r>
      <w:r w:rsidR="0099440A">
        <w:rPr>
          <w:rFonts w:ascii="Calibri" w:hAnsi="Calibri" w:cs="Calibri"/>
        </w:rPr>
        <w:t>Boolean true in XBRL</w:t>
      </w:r>
    </w:p>
    <w:p w14:paraId="03958109" w14:textId="3463250C" w:rsidR="0099440A" w:rsidRDefault="00BD2EE2" w:rsidP="00EE73F9">
      <w:pPr>
        <w:spacing w:after="120" w:line="240" w:lineRule="auto"/>
        <w:rPr>
          <w:rFonts w:ascii="Calibri" w:hAnsi="Calibri" w:cs="Calibri"/>
        </w:rPr>
      </w:pPr>
      <w:r w:rsidRPr="00BD2EE2">
        <w:rPr>
          <w:rFonts w:ascii="Calibri" w:hAnsi="Calibri" w:cs="Calibri"/>
        </w:rPr>
        <w:t>—cenix-value:</w:t>
      </w:r>
      <w:r w:rsidR="0099440A" w:rsidRPr="0099440A">
        <w:rPr>
          <w:rFonts w:ascii="Calibri" w:hAnsi="Calibri" w:cs="Calibri"/>
        </w:rPr>
        <w:t>fixed-</w:t>
      </w:r>
      <w:r w:rsidR="00B225E4">
        <w:rPr>
          <w:rFonts w:ascii="Calibri" w:hAnsi="Calibri" w:cs="Calibri"/>
        </w:rPr>
        <w:t>false</w:t>
      </w:r>
      <w:r w:rsidR="005352C7" w:rsidRPr="005352C7">
        <w:rPr>
          <w:rFonts w:ascii="Calibri" w:hAnsi="Calibri" w:cs="Calibri"/>
        </w:rPr>
        <w:t>;</w:t>
      </w:r>
      <w:r w:rsidR="0099440A" w:rsidRPr="0099440A">
        <w:rPr>
          <w:rFonts w:ascii="Calibri" w:hAnsi="Calibri" w:cs="Calibri"/>
        </w:rPr>
        <w:tab/>
        <w:t xml:space="preserve">The value is interpreted as </w:t>
      </w:r>
      <w:r w:rsidR="00B225E4">
        <w:rPr>
          <w:rFonts w:ascii="Calibri" w:hAnsi="Calibri" w:cs="Calibri"/>
        </w:rPr>
        <w:t xml:space="preserve">a </w:t>
      </w:r>
      <w:r w:rsidR="0099440A" w:rsidRPr="0099440A">
        <w:rPr>
          <w:rFonts w:ascii="Calibri" w:hAnsi="Calibri" w:cs="Calibri"/>
        </w:rPr>
        <w:t xml:space="preserve">Boolean </w:t>
      </w:r>
      <w:r w:rsidR="00B225E4">
        <w:rPr>
          <w:rFonts w:ascii="Calibri" w:hAnsi="Calibri" w:cs="Calibri"/>
        </w:rPr>
        <w:t>false</w:t>
      </w:r>
      <w:r w:rsidR="0099440A" w:rsidRPr="0099440A">
        <w:rPr>
          <w:rFonts w:ascii="Calibri" w:hAnsi="Calibri" w:cs="Calibri"/>
        </w:rPr>
        <w:t xml:space="preserve"> in XBRL</w:t>
      </w:r>
    </w:p>
    <w:p w14:paraId="02D12C38" w14:textId="0B29DEAB" w:rsidR="00B225E4" w:rsidRDefault="00BD2EE2" w:rsidP="00EE73F9">
      <w:pPr>
        <w:spacing w:after="120" w:line="240" w:lineRule="auto"/>
        <w:rPr>
          <w:rFonts w:ascii="Calibri" w:hAnsi="Calibri" w:cs="Calibri"/>
        </w:rPr>
      </w:pPr>
      <w:r w:rsidRPr="00BD2EE2">
        <w:rPr>
          <w:rFonts w:ascii="Calibri" w:hAnsi="Calibri" w:cs="Calibri"/>
        </w:rPr>
        <w:t>—cenix-value:</w:t>
      </w:r>
      <w:r w:rsidR="00B225E4" w:rsidRPr="00B225E4">
        <w:rPr>
          <w:rFonts w:ascii="Calibri" w:hAnsi="Calibri" w:cs="Calibri"/>
        </w:rPr>
        <w:t>fixed-</w:t>
      </w:r>
      <w:r w:rsidR="00B225E4">
        <w:rPr>
          <w:rFonts w:ascii="Calibri" w:hAnsi="Calibri" w:cs="Calibri"/>
        </w:rPr>
        <w:t>zero</w:t>
      </w:r>
      <w:r w:rsidR="00B225E4" w:rsidRPr="00B225E4">
        <w:rPr>
          <w:rFonts w:ascii="Calibri" w:hAnsi="Calibri" w:cs="Calibri"/>
        </w:rPr>
        <w:tab/>
      </w:r>
      <w:bookmarkStart w:id="39" w:name="_Hlk160983425"/>
      <w:r w:rsidR="005352C7" w:rsidRPr="005352C7">
        <w:rPr>
          <w:rFonts w:ascii="Calibri" w:hAnsi="Calibri" w:cs="Calibri"/>
        </w:rPr>
        <w:t>;</w:t>
      </w:r>
      <w:r>
        <w:rPr>
          <w:rFonts w:ascii="Calibri" w:hAnsi="Calibri" w:cs="Calibri"/>
        </w:rPr>
        <w:tab/>
      </w:r>
      <w:r w:rsidR="00B225E4" w:rsidRPr="00B225E4">
        <w:rPr>
          <w:rFonts w:ascii="Calibri" w:hAnsi="Calibri" w:cs="Calibri"/>
        </w:rPr>
        <w:t xml:space="preserve">The value is interpreted as a </w:t>
      </w:r>
      <w:r w:rsidR="00B62A50">
        <w:rPr>
          <w:rFonts w:ascii="Calibri" w:hAnsi="Calibri" w:cs="Calibri"/>
        </w:rPr>
        <w:t xml:space="preserve">zero digit </w:t>
      </w:r>
      <w:r w:rsidR="00B225E4" w:rsidRPr="00B225E4">
        <w:rPr>
          <w:rFonts w:ascii="Calibri" w:hAnsi="Calibri" w:cs="Calibri"/>
        </w:rPr>
        <w:t>in XBRL</w:t>
      </w:r>
    </w:p>
    <w:bookmarkEnd w:id="39"/>
    <w:p w14:paraId="22F4F3C8" w14:textId="186A31A3" w:rsidR="00B62A50" w:rsidRDefault="00BD2EE2" w:rsidP="00EE73F9">
      <w:pPr>
        <w:spacing w:after="120" w:line="240" w:lineRule="auto"/>
        <w:rPr>
          <w:rFonts w:ascii="Calibri" w:hAnsi="Calibri" w:cs="Calibri"/>
        </w:rPr>
      </w:pPr>
      <w:r w:rsidRPr="00BD2EE2">
        <w:rPr>
          <w:rFonts w:ascii="Calibri" w:hAnsi="Calibri" w:cs="Calibri"/>
        </w:rPr>
        <w:t>—cenix-value:</w:t>
      </w:r>
      <w:r w:rsidR="00EE73F9" w:rsidRPr="00EE73F9">
        <w:rPr>
          <w:rFonts w:ascii="Calibri" w:hAnsi="Calibri" w:cs="Calibri"/>
        </w:rPr>
        <w:t>fixed-empty</w:t>
      </w:r>
      <w:r w:rsidR="005352C7" w:rsidRPr="005352C7">
        <w:rPr>
          <w:rFonts w:ascii="Calibri" w:hAnsi="Calibri" w:cs="Calibri"/>
        </w:rPr>
        <w:t>;</w:t>
      </w:r>
      <w:r w:rsidR="00896F57">
        <w:rPr>
          <w:rFonts w:ascii="Calibri" w:hAnsi="Calibri" w:cs="Calibri"/>
        </w:rPr>
        <w:tab/>
      </w:r>
      <w:r w:rsidR="00B62A50" w:rsidRPr="00B62A50">
        <w:rPr>
          <w:rFonts w:ascii="Calibri" w:hAnsi="Calibri" w:cs="Calibri"/>
        </w:rPr>
        <w:t xml:space="preserve">The value is interpreted as a </w:t>
      </w:r>
      <w:r w:rsidR="00B62A50">
        <w:rPr>
          <w:rFonts w:ascii="Calibri" w:hAnsi="Calibri" w:cs="Calibri"/>
        </w:rPr>
        <w:t>empty string</w:t>
      </w:r>
      <w:r w:rsidR="00B62A50" w:rsidRPr="00B62A50">
        <w:rPr>
          <w:rFonts w:ascii="Calibri" w:hAnsi="Calibri" w:cs="Calibri"/>
        </w:rPr>
        <w:t xml:space="preserve"> in XBRL</w:t>
      </w:r>
    </w:p>
    <w:p w14:paraId="0DAEEFCB" w14:textId="57AF93A1" w:rsidR="00801DC8" w:rsidRDefault="00801DC8">
      <w:pPr>
        <w:rPr>
          <w:rFonts w:ascii="Calibri" w:hAnsi="Calibri" w:cs="Calibri"/>
          <w:u w:val="single"/>
        </w:rPr>
      </w:pPr>
    </w:p>
    <w:p w14:paraId="473DE399" w14:textId="5B56029C" w:rsidR="002E156A" w:rsidRPr="00FE542A" w:rsidRDefault="002E156A" w:rsidP="002E156A">
      <w:pPr>
        <w:spacing w:after="120" w:line="240" w:lineRule="auto"/>
        <w:rPr>
          <w:rFonts w:ascii="Calibri" w:hAnsi="Calibri" w:cs="Calibri"/>
          <w:u w:val="single"/>
        </w:rPr>
      </w:pPr>
      <w:r>
        <w:rPr>
          <w:rFonts w:ascii="Calibri" w:hAnsi="Calibri" w:cs="Calibri"/>
          <w:u w:val="single"/>
        </w:rPr>
        <w:t>Enumeration and enumerationSet</w:t>
      </w:r>
      <w:r w:rsidRPr="00FE542A">
        <w:rPr>
          <w:rFonts w:ascii="Calibri" w:hAnsi="Calibri" w:cs="Calibri"/>
          <w:u w:val="single"/>
        </w:rPr>
        <w:t xml:space="preserve"> XBRL transformations:</w:t>
      </w:r>
    </w:p>
    <w:p w14:paraId="588F59C1" w14:textId="77777777" w:rsidR="00A71F3C" w:rsidRDefault="00534ECC" w:rsidP="005E1DAE">
      <w:pPr>
        <w:spacing w:after="120" w:line="240" w:lineRule="auto"/>
        <w:rPr>
          <w:rFonts w:ascii="Calibri" w:hAnsi="Calibri" w:cs="Calibri"/>
        </w:rPr>
      </w:pPr>
      <w:r w:rsidRPr="00534ECC">
        <w:rPr>
          <w:rFonts w:ascii="Calibri" w:hAnsi="Calibri" w:cs="Calibri"/>
        </w:rPr>
        <w:t>The ESRS taxonomy has a number of predefines values</w:t>
      </w:r>
      <w:r w:rsidR="001B196A">
        <w:rPr>
          <w:rFonts w:ascii="Calibri" w:hAnsi="Calibri" w:cs="Calibri"/>
        </w:rPr>
        <w:t xml:space="preserve"> (enumeration)</w:t>
      </w:r>
      <w:r w:rsidRPr="00534ECC">
        <w:rPr>
          <w:rFonts w:ascii="Calibri" w:hAnsi="Calibri" w:cs="Calibri"/>
        </w:rPr>
        <w:t>, to choose one or several among them</w:t>
      </w:r>
      <w:r w:rsidR="00116DB8">
        <w:rPr>
          <w:rFonts w:ascii="Calibri" w:hAnsi="Calibri" w:cs="Calibri"/>
        </w:rPr>
        <w:t xml:space="preserve">. </w:t>
      </w:r>
      <w:r w:rsidR="00801DC8">
        <w:rPr>
          <w:rFonts w:ascii="Calibri" w:hAnsi="Calibri" w:cs="Calibri"/>
        </w:rPr>
        <w:t>As the list of XBRL enumerations is very long, it is in a separate document.</w:t>
      </w:r>
    </w:p>
    <w:p w14:paraId="6E5A3474" w14:textId="01969C52" w:rsidR="00534ECC" w:rsidRDefault="00466841" w:rsidP="005E1DAE">
      <w:pPr>
        <w:spacing w:after="120" w:line="240" w:lineRule="auto"/>
        <w:rPr>
          <w:rFonts w:ascii="Calibri" w:hAnsi="Calibri" w:cs="Calibri"/>
        </w:rPr>
      </w:pPr>
      <w:r>
        <w:rPr>
          <w:rFonts w:ascii="Calibri" w:hAnsi="Calibri" w:cs="Calibri"/>
        </w:rPr>
        <w:t xml:space="preserve">A </w:t>
      </w:r>
      <w:r w:rsidR="00F96340">
        <w:rPr>
          <w:rFonts w:ascii="Calibri" w:hAnsi="Calibri" w:cs="Calibri"/>
        </w:rPr>
        <w:t xml:space="preserve">HTML </w:t>
      </w:r>
      <w:r>
        <w:rPr>
          <w:rFonts w:ascii="Calibri" w:hAnsi="Calibri" w:cs="Calibri"/>
        </w:rPr>
        <w:t>concept</w:t>
      </w:r>
      <w:r w:rsidR="00F96340">
        <w:rPr>
          <w:rFonts w:ascii="Calibri" w:hAnsi="Calibri" w:cs="Calibri"/>
        </w:rPr>
        <w:t xml:space="preserve"> </w:t>
      </w:r>
      <w:r w:rsidR="00986663">
        <w:rPr>
          <w:rFonts w:ascii="Calibri" w:hAnsi="Calibri" w:cs="Calibri"/>
        </w:rPr>
        <w:t>contains</w:t>
      </w:r>
      <w:r w:rsidR="00F96340">
        <w:rPr>
          <w:rFonts w:ascii="Calibri" w:hAnsi="Calibri" w:cs="Calibri"/>
        </w:rPr>
        <w:t xml:space="preserve"> a narrative</w:t>
      </w:r>
      <w:r w:rsidR="00DC0B29">
        <w:rPr>
          <w:rFonts w:ascii="Calibri" w:hAnsi="Calibri" w:cs="Calibri"/>
        </w:rPr>
        <w:t xml:space="preserve">. </w:t>
      </w:r>
      <w:r w:rsidR="00A71F3C">
        <w:rPr>
          <w:rFonts w:ascii="Calibri" w:hAnsi="Calibri" w:cs="Calibri"/>
        </w:rPr>
        <w:t>However</w:t>
      </w:r>
      <w:r w:rsidR="00DC0B29">
        <w:rPr>
          <w:rFonts w:ascii="Calibri" w:hAnsi="Calibri" w:cs="Calibri"/>
        </w:rPr>
        <w:t xml:space="preserve">, </w:t>
      </w:r>
      <w:r w:rsidR="00F96340">
        <w:rPr>
          <w:rFonts w:ascii="Calibri" w:hAnsi="Calibri" w:cs="Calibri"/>
        </w:rPr>
        <w:t>in XBRL,</w:t>
      </w:r>
      <w:r>
        <w:rPr>
          <w:rFonts w:ascii="Calibri" w:hAnsi="Calibri" w:cs="Calibri"/>
        </w:rPr>
        <w:t xml:space="preserve"> </w:t>
      </w:r>
      <w:r w:rsidR="00F96340">
        <w:rPr>
          <w:rFonts w:ascii="Calibri" w:hAnsi="Calibri" w:cs="Calibri"/>
        </w:rPr>
        <w:t>e</w:t>
      </w:r>
      <w:r w:rsidR="00960263">
        <w:rPr>
          <w:rFonts w:ascii="Calibri" w:hAnsi="Calibri" w:cs="Calibri"/>
        </w:rPr>
        <w:t xml:space="preserve">ach </w:t>
      </w:r>
      <w:r w:rsidR="00116DB8">
        <w:rPr>
          <w:rFonts w:ascii="Calibri" w:hAnsi="Calibri" w:cs="Calibri"/>
        </w:rPr>
        <w:t xml:space="preserve">enumerated value </w:t>
      </w:r>
      <w:r w:rsidR="00960263">
        <w:rPr>
          <w:rFonts w:ascii="Calibri" w:hAnsi="Calibri" w:cs="Calibri"/>
        </w:rPr>
        <w:t>is</w:t>
      </w:r>
      <w:r w:rsidR="00116DB8">
        <w:rPr>
          <w:rFonts w:ascii="Calibri" w:hAnsi="Calibri" w:cs="Calibri"/>
        </w:rPr>
        <w:t xml:space="preserve"> </w:t>
      </w:r>
      <w:r w:rsidR="00116DB8" w:rsidRPr="00116DB8">
        <w:rPr>
          <w:rFonts w:ascii="Calibri" w:hAnsi="Calibri" w:cs="Calibri"/>
        </w:rPr>
        <w:t>used</w:t>
      </w:r>
      <w:r w:rsidR="00960263">
        <w:rPr>
          <w:rFonts w:ascii="Calibri" w:hAnsi="Calibri" w:cs="Calibri"/>
        </w:rPr>
        <w:t xml:space="preserve"> in XBRL</w:t>
      </w:r>
      <w:r w:rsidR="00116DB8" w:rsidRPr="00116DB8">
        <w:rPr>
          <w:rFonts w:ascii="Calibri" w:hAnsi="Calibri" w:cs="Calibri"/>
        </w:rPr>
        <w:t xml:space="preserve"> as </w:t>
      </w:r>
      <w:r w:rsidR="00960263">
        <w:rPr>
          <w:rFonts w:ascii="Calibri" w:hAnsi="Calibri" w:cs="Calibri"/>
        </w:rPr>
        <w:t xml:space="preserve">a </w:t>
      </w:r>
      <w:r w:rsidR="00960263" w:rsidRPr="00116DB8">
        <w:rPr>
          <w:rFonts w:ascii="Calibri" w:hAnsi="Calibri" w:cs="Calibri"/>
        </w:rPr>
        <w:t>Boolean</w:t>
      </w:r>
      <w:r w:rsidR="00116DB8" w:rsidRPr="00116DB8">
        <w:rPr>
          <w:rFonts w:ascii="Calibri" w:hAnsi="Calibri" w:cs="Calibri"/>
        </w:rPr>
        <w:t xml:space="preserve"> flag (set or not set),</w:t>
      </w:r>
    </w:p>
    <w:p w14:paraId="2A130995" w14:textId="3993DC5F" w:rsidR="005E1DAE" w:rsidRPr="00E27F98" w:rsidRDefault="005E1DAE" w:rsidP="005E1DAE">
      <w:pPr>
        <w:spacing w:after="120" w:line="240" w:lineRule="auto"/>
        <w:rPr>
          <w:rFonts w:ascii="Calibri" w:hAnsi="Calibri" w:cs="Calibri"/>
          <w:i/>
          <w:iCs/>
        </w:rPr>
      </w:pPr>
      <w:r w:rsidRPr="00E27F98">
        <w:rPr>
          <w:rFonts w:ascii="Calibri" w:hAnsi="Calibri" w:cs="Calibri"/>
          <w:i/>
          <w:iCs/>
        </w:rPr>
        <w:lastRenderedPageBreak/>
        <w:t>Example</w:t>
      </w:r>
      <w:r w:rsidR="00E27F98" w:rsidRPr="00E27F98">
        <w:rPr>
          <w:rFonts w:ascii="Calibri" w:hAnsi="Calibri" w:cs="Calibri"/>
          <w:i/>
          <w:iCs/>
        </w:rPr>
        <w:t>s</w:t>
      </w:r>
      <w:r w:rsidRPr="00E27F98">
        <w:rPr>
          <w:rFonts w:ascii="Calibri" w:hAnsi="Calibri" w:cs="Calibri"/>
          <w:i/>
          <w:iCs/>
        </w:rPr>
        <w:t xml:space="preserve"> at ESRS 2 [BP-1] General basis for preparation of sustainability statements</w:t>
      </w:r>
    </w:p>
    <w:p w14:paraId="3763682E" w14:textId="053731CA" w:rsidR="005E1DAE" w:rsidRDefault="005E1DAE" w:rsidP="005E1DAE">
      <w:pPr>
        <w:spacing w:after="120" w:line="240" w:lineRule="auto"/>
        <w:rPr>
          <w:rFonts w:ascii="Calibri" w:hAnsi="Calibri" w:cs="Calibri"/>
        </w:rPr>
      </w:pPr>
      <w:r w:rsidRPr="00215D2A">
        <w:rPr>
          <w:rFonts w:ascii="Calibri" w:hAnsi="Calibri" w:cs="Calibri"/>
          <w:u w:val="single"/>
        </w:rPr>
        <w:t>Concept</w:t>
      </w:r>
      <w:r>
        <w:rPr>
          <w:rFonts w:ascii="Calibri" w:hAnsi="Calibri" w:cs="Calibri"/>
        </w:rPr>
        <w:t>:</w:t>
      </w:r>
      <w:r w:rsidR="00FE676F" w:rsidRPr="00FE676F">
        <w:rPr>
          <w:rFonts w:ascii="Calibri" w:hAnsi="Calibri" w:cs="Calibri"/>
        </w:rPr>
        <w:t>BasisForPreparationOfSustainabilityStatement</w:t>
      </w:r>
    </w:p>
    <w:p w14:paraId="4A5B1ABF" w14:textId="77777777" w:rsidR="00C135CF" w:rsidRDefault="005E1DAE" w:rsidP="00E26027">
      <w:pPr>
        <w:spacing w:after="120" w:line="240" w:lineRule="auto"/>
        <w:rPr>
          <w:rFonts w:ascii="Calibri" w:hAnsi="Calibri" w:cs="Calibri"/>
        </w:rPr>
      </w:pPr>
      <w:r w:rsidRPr="00215D2A">
        <w:rPr>
          <w:rFonts w:ascii="Calibri" w:hAnsi="Calibri" w:cs="Calibri"/>
          <w:u w:val="single"/>
        </w:rPr>
        <w:t>HTML value</w:t>
      </w:r>
      <w:r>
        <w:rPr>
          <w:rFonts w:ascii="Calibri" w:hAnsi="Calibri" w:cs="Calibri"/>
        </w:rPr>
        <w:t>:</w:t>
      </w:r>
      <w:r w:rsidRPr="006553D6">
        <w:t xml:space="preserve"> </w:t>
      </w:r>
      <w:bookmarkStart w:id="40" w:name="_Hlk160987816"/>
      <w:r w:rsidR="00E26027" w:rsidRPr="00E26027">
        <w:rPr>
          <w:rFonts w:ascii="Calibri" w:hAnsi="Calibri" w:cs="Calibri"/>
        </w:rPr>
        <w:t>Lorem ipsum dolor sit amet, consectetur adipiscing elit</w:t>
      </w:r>
      <w:r w:rsidR="00E26027">
        <w:rPr>
          <w:rFonts w:ascii="Calibri" w:hAnsi="Calibri" w:cs="Calibri"/>
        </w:rPr>
        <w:t>….</w:t>
      </w:r>
      <w:r w:rsidR="00E26027" w:rsidRPr="00E26027">
        <w:rPr>
          <w:rFonts w:ascii="Calibri" w:hAnsi="Calibri" w:cs="Calibri"/>
        </w:rPr>
        <w:t xml:space="preserve"> at interdum nulla.</w:t>
      </w:r>
      <w:bookmarkEnd w:id="40"/>
    </w:p>
    <w:p w14:paraId="56375956" w14:textId="788F72DD" w:rsidR="005E1DAE" w:rsidRDefault="005E1DAE" w:rsidP="00E26027">
      <w:pPr>
        <w:spacing w:after="120" w:line="240" w:lineRule="auto"/>
        <w:rPr>
          <w:rFonts w:ascii="Calibri" w:hAnsi="Calibri" w:cs="Calibri"/>
        </w:rPr>
      </w:pPr>
      <w:r w:rsidRPr="00215D2A">
        <w:rPr>
          <w:rFonts w:ascii="Calibri" w:hAnsi="Calibri" w:cs="Calibri"/>
          <w:u w:val="single"/>
        </w:rPr>
        <w:t>XBRL value</w:t>
      </w:r>
      <w:r>
        <w:rPr>
          <w:rFonts w:ascii="Calibri" w:hAnsi="Calibri" w:cs="Calibri"/>
        </w:rPr>
        <w:t>:</w:t>
      </w:r>
      <w:bookmarkStart w:id="41" w:name="_Hlk160987788"/>
      <w:r w:rsidR="00FE676F" w:rsidRPr="00FE676F">
        <w:rPr>
          <w:rFonts w:ascii="Calibri" w:hAnsi="Calibri" w:cs="Calibri"/>
        </w:rPr>
        <w:t>IndividualMember</w:t>
      </w:r>
      <w:bookmarkEnd w:id="41"/>
    </w:p>
    <w:p w14:paraId="6B2EF8BE" w14:textId="15449C75" w:rsidR="00B20A21" w:rsidRDefault="00956B94" w:rsidP="00EE73F9">
      <w:pPr>
        <w:spacing w:after="120" w:line="240" w:lineRule="auto"/>
        <w:rPr>
          <w:rFonts w:ascii="Calibri" w:hAnsi="Calibri" w:cs="Calibri"/>
        </w:rPr>
      </w:pPr>
      <w:bookmarkStart w:id="42" w:name="_Hlk160987352"/>
      <w:r>
        <w:rPr>
          <w:rFonts w:ascii="Calibri" w:hAnsi="Calibri" w:cs="Calibri"/>
        </w:rPr>
        <w:t xml:space="preserve">In this example, the enumerations are </w:t>
      </w:r>
      <w:r w:rsidR="001643F6">
        <w:rPr>
          <w:rFonts w:ascii="Calibri" w:hAnsi="Calibri" w:cs="Calibri"/>
        </w:rPr>
        <w:t>defined</w:t>
      </w:r>
      <w:r>
        <w:rPr>
          <w:rFonts w:ascii="Calibri" w:hAnsi="Calibri" w:cs="Calibri"/>
        </w:rPr>
        <w:t xml:space="preserve"> in the </w:t>
      </w:r>
      <w:r w:rsidRPr="00956B94">
        <w:rPr>
          <w:rFonts w:ascii="Calibri" w:hAnsi="Calibri" w:cs="Calibri"/>
        </w:rPr>
        <w:t>role-999102</w:t>
      </w:r>
      <w:r>
        <w:rPr>
          <w:rFonts w:ascii="Calibri" w:hAnsi="Calibri" w:cs="Calibri"/>
        </w:rPr>
        <w:t xml:space="preserve"> as:</w:t>
      </w:r>
    </w:p>
    <w:bookmarkEnd w:id="42"/>
    <w:p w14:paraId="3C838FA6" w14:textId="77777777" w:rsidR="004D2266" w:rsidRPr="004D2266" w:rsidRDefault="004D2266" w:rsidP="004D2266">
      <w:pPr>
        <w:pStyle w:val="Prrafodelista"/>
        <w:numPr>
          <w:ilvl w:val="0"/>
          <w:numId w:val="6"/>
        </w:numPr>
        <w:spacing w:after="120" w:line="240" w:lineRule="auto"/>
        <w:rPr>
          <w:rFonts w:ascii="Calibri" w:hAnsi="Calibri" w:cs="Calibri"/>
        </w:rPr>
      </w:pPr>
      <w:r w:rsidRPr="004D2266">
        <w:rPr>
          <w:rFonts w:ascii="Calibri" w:hAnsi="Calibri" w:cs="Calibri"/>
        </w:rPr>
        <w:t>BasisForPreparationOfSustainabilityStatementMember</w:t>
      </w:r>
    </w:p>
    <w:p w14:paraId="11F575C5" w14:textId="6C680B5C" w:rsidR="004D2266" w:rsidRPr="004D2266" w:rsidRDefault="004D2266" w:rsidP="004D2266">
      <w:pPr>
        <w:pStyle w:val="Prrafodelista"/>
        <w:numPr>
          <w:ilvl w:val="1"/>
          <w:numId w:val="6"/>
        </w:numPr>
        <w:spacing w:after="120" w:line="240" w:lineRule="auto"/>
        <w:rPr>
          <w:rFonts w:ascii="Calibri" w:hAnsi="Calibri" w:cs="Calibri"/>
        </w:rPr>
      </w:pPr>
      <w:r w:rsidRPr="004D2266">
        <w:rPr>
          <w:rFonts w:ascii="Calibri" w:hAnsi="Calibri" w:cs="Calibri"/>
        </w:rPr>
        <w:t>IndividualMember</w:t>
      </w:r>
    </w:p>
    <w:p w14:paraId="45DEDEAA" w14:textId="6EFBD2EE" w:rsidR="00956B94" w:rsidRPr="004D2266" w:rsidRDefault="004D2266" w:rsidP="004D2266">
      <w:pPr>
        <w:pStyle w:val="Prrafodelista"/>
        <w:numPr>
          <w:ilvl w:val="1"/>
          <w:numId w:val="6"/>
        </w:numPr>
        <w:spacing w:after="120" w:line="240" w:lineRule="auto"/>
        <w:rPr>
          <w:rFonts w:ascii="Calibri" w:hAnsi="Calibri" w:cs="Calibri"/>
        </w:rPr>
      </w:pPr>
      <w:r w:rsidRPr="004D2266">
        <w:rPr>
          <w:rFonts w:ascii="Calibri" w:hAnsi="Calibri" w:cs="Calibri"/>
        </w:rPr>
        <w:t>ConsolidatedMember</w:t>
      </w:r>
    </w:p>
    <w:p w14:paraId="6A6BD58D" w14:textId="32AEABBC" w:rsidR="00F512E7" w:rsidRDefault="00F512E7" w:rsidP="00EE73F9">
      <w:pPr>
        <w:spacing w:after="120" w:line="240" w:lineRule="auto"/>
        <w:rPr>
          <w:rFonts w:ascii="Calibri" w:hAnsi="Calibri" w:cs="Calibri"/>
        </w:rPr>
      </w:pPr>
      <w:r w:rsidRPr="00F512E7">
        <w:rPr>
          <w:rFonts w:ascii="Calibri" w:hAnsi="Calibri" w:cs="Calibri"/>
        </w:rPr>
        <w:t>The notation in th</w:t>
      </w:r>
      <w:r w:rsidR="0078076B">
        <w:rPr>
          <w:rFonts w:ascii="Calibri" w:hAnsi="Calibri" w:cs="Calibri"/>
        </w:rPr>
        <w:t>is</w:t>
      </w:r>
      <w:r w:rsidRPr="00F512E7">
        <w:rPr>
          <w:rFonts w:ascii="Calibri" w:hAnsi="Calibri" w:cs="Calibri"/>
        </w:rPr>
        <w:t xml:space="preserve"> case is the property —cenix-value with the </w:t>
      </w:r>
      <w:r>
        <w:rPr>
          <w:rFonts w:ascii="Calibri" w:hAnsi="Calibri" w:cs="Calibri"/>
        </w:rPr>
        <w:t>enumeration</w:t>
      </w:r>
      <w:r w:rsidRPr="00F512E7">
        <w:rPr>
          <w:rFonts w:ascii="Calibri" w:hAnsi="Calibri" w:cs="Calibri"/>
        </w:rPr>
        <w:t xml:space="preserve"> value. Eg:</w:t>
      </w:r>
    </w:p>
    <w:p w14:paraId="621DB0CD" w14:textId="60A313FA" w:rsidR="00610E23" w:rsidRDefault="00DF638F" w:rsidP="00EE73F9">
      <w:pPr>
        <w:spacing w:after="120" w:line="240" w:lineRule="auto"/>
        <w:rPr>
          <w:rFonts w:ascii="Calibri" w:hAnsi="Calibri" w:cs="Calibri"/>
        </w:rPr>
      </w:pPr>
      <w:bookmarkStart w:id="43" w:name="_Hlk161031689"/>
      <w:r w:rsidRPr="00DF638F">
        <w:rPr>
          <w:rFonts w:ascii="Calibri" w:hAnsi="Calibri" w:cs="Calibri"/>
        </w:rPr>
        <w:t>&lt;div style=”--cenix-concept:</w:t>
      </w:r>
      <w:r w:rsidR="003A2AA0" w:rsidRPr="003A2AA0">
        <w:t xml:space="preserve"> </w:t>
      </w:r>
      <w:r w:rsidR="003A2AA0" w:rsidRPr="003A2AA0">
        <w:rPr>
          <w:rFonts w:ascii="Calibri" w:hAnsi="Calibri" w:cs="Calibri"/>
        </w:rPr>
        <w:t>BasisForPreparationOfSustainabilityStatement</w:t>
      </w:r>
      <w:r w:rsidR="00B5058D">
        <w:rPr>
          <w:rFonts w:ascii="Calibri" w:hAnsi="Calibri" w:cs="Calibri"/>
        </w:rPr>
        <w:t>;</w:t>
      </w:r>
      <w:r w:rsidR="003A2AA0">
        <w:rPr>
          <w:rFonts w:ascii="Calibri" w:hAnsi="Calibri" w:cs="Calibri"/>
        </w:rPr>
        <w:t xml:space="preserve"> </w:t>
      </w:r>
      <w:r w:rsidRPr="00DF638F">
        <w:rPr>
          <w:rFonts w:ascii="Calibri" w:hAnsi="Calibri" w:cs="Calibri"/>
        </w:rPr>
        <w:t>—cenix-value:</w:t>
      </w:r>
      <w:r w:rsidR="003A2AA0" w:rsidRPr="003A2AA0">
        <w:rPr>
          <w:rFonts w:ascii="Calibri" w:hAnsi="Calibri" w:cs="Calibri"/>
        </w:rPr>
        <w:t>IndividualMember</w:t>
      </w:r>
      <w:r w:rsidR="00B5058D">
        <w:rPr>
          <w:rFonts w:ascii="Calibri" w:hAnsi="Calibri" w:cs="Calibri"/>
        </w:rPr>
        <w:t>;</w:t>
      </w:r>
      <w:r w:rsidRPr="00DF638F">
        <w:rPr>
          <w:rFonts w:ascii="Calibri" w:hAnsi="Calibri" w:cs="Calibri"/>
        </w:rPr>
        <w:t>”&gt;</w:t>
      </w:r>
      <w:r w:rsidR="003A2AA0" w:rsidRPr="003A2AA0">
        <w:t xml:space="preserve"> </w:t>
      </w:r>
      <w:r w:rsidR="00FF4829">
        <w:rPr>
          <w:rFonts w:ascii="Calibri" w:hAnsi="Calibri" w:cs="Calibri"/>
        </w:rPr>
        <w:t>………………………………………………………………..</w:t>
      </w:r>
      <w:r w:rsidR="003A2AA0" w:rsidRPr="003A2AA0">
        <w:rPr>
          <w:rFonts w:ascii="Calibri" w:hAnsi="Calibri" w:cs="Calibri"/>
        </w:rPr>
        <w:t>.</w:t>
      </w:r>
      <w:r w:rsidR="005F74DD">
        <w:rPr>
          <w:rFonts w:ascii="Calibri" w:hAnsi="Calibri" w:cs="Calibri"/>
        </w:rPr>
        <w:t>&lt;</w:t>
      </w:r>
      <w:r w:rsidRPr="00DF638F">
        <w:rPr>
          <w:rFonts w:ascii="Calibri" w:hAnsi="Calibri" w:cs="Calibri"/>
        </w:rPr>
        <w:t>div&gt;</w:t>
      </w:r>
    </w:p>
    <w:bookmarkEnd w:id="43"/>
    <w:p w14:paraId="14815948" w14:textId="77777777" w:rsidR="00DC0B29" w:rsidRDefault="00DC0B29" w:rsidP="00EE73F9">
      <w:pPr>
        <w:spacing w:after="120" w:line="240" w:lineRule="auto"/>
        <w:rPr>
          <w:rFonts w:ascii="Calibri" w:hAnsi="Calibri" w:cs="Calibri"/>
        </w:rPr>
      </w:pPr>
    </w:p>
    <w:p w14:paraId="0AE36792" w14:textId="6D19E374" w:rsidR="009B407C" w:rsidRDefault="009B407C" w:rsidP="00EE73F9">
      <w:pPr>
        <w:spacing w:after="120" w:line="240" w:lineRule="auto"/>
        <w:rPr>
          <w:rFonts w:ascii="Calibri" w:hAnsi="Calibri" w:cs="Calibri"/>
        </w:rPr>
      </w:pPr>
      <w:r w:rsidRPr="00215D2A">
        <w:rPr>
          <w:rFonts w:ascii="Calibri" w:hAnsi="Calibri" w:cs="Calibri"/>
          <w:u w:val="single"/>
        </w:rPr>
        <w:t>Concept</w:t>
      </w:r>
      <w:r>
        <w:rPr>
          <w:rFonts w:ascii="Calibri" w:hAnsi="Calibri" w:cs="Calibri"/>
        </w:rPr>
        <w:t>:</w:t>
      </w:r>
      <w:bookmarkStart w:id="44" w:name="_Hlk160988384"/>
      <w:r w:rsidRPr="009B407C">
        <w:rPr>
          <w:rFonts w:ascii="Calibri" w:hAnsi="Calibri" w:cs="Calibri"/>
        </w:rPr>
        <w:t>ListOfNotMaterialTopics</w:t>
      </w:r>
      <w:bookmarkEnd w:id="44"/>
    </w:p>
    <w:p w14:paraId="63D11ABA" w14:textId="5C51588B" w:rsidR="009B407C" w:rsidRPr="009B407C" w:rsidRDefault="009B407C" w:rsidP="00B5067F">
      <w:pPr>
        <w:spacing w:after="120" w:line="240" w:lineRule="auto"/>
        <w:rPr>
          <w:rFonts w:ascii="Calibri" w:hAnsi="Calibri" w:cs="Calibri"/>
        </w:rPr>
      </w:pPr>
      <w:r w:rsidRPr="00215D2A">
        <w:rPr>
          <w:rFonts w:ascii="Calibri" w:hAnsi="Calibri" w:cs="Calibri"/>
          <w:u w:val="single"/>
        </w:rPr>
        <w:t>HTML value</w:t>
      </w:r>
      <w:r w:rsidRPr="009B407C">
        <w:rPr>
          <w:rFonts w:ascii="Calibri" w:hAnsi="Calibri" w:cs="Calibri"/>
        </w:rPr>
        <w:t>:</w:t>
      </w:r>
      <w:r w:rsidR="00B5067F" w:rsidRPr="00B5067F">
        <w:t xml:space="preserve"> </w:t>
      </w:r>
      <w:r w:rsidR="00B5067F" w:rsidRPr="00B5067F">
        <w:rPr>
          <w:rFonts w:ascii="Calibri" w:hAnsi="Calibri" w:cs="Calibri"/>
        </w:rPr>
        <w:t>List of not material topic(s) and explanation for negative materiality assessment</w:t>
      </w:r>
      <w:r w:rsidR="00B5067F">
        <w:rPr>
          <w:rFonts w:ascii="Calibri" w:hAnsi="Calibri" w:cs="Calibri"/>
        </w:rPr>
        <w:t>….</w:t>
      </w:r>
    </w:p>
    <w:p w14:paraId="30C5C755" w14:textId="77777777" w:rsidR="00974682" w:rsidRDefault="009B407C" w:rsidP="00877B00">
      <w:pPr>
        <w:spacing w:after="120" w:line="240" w:lineRule="auto"/>
        <w:rPr>
          <w:rFonts w:ascii="Calibri" w:hAnsi="Calibri" w:cs="Calibri"/>
        </w:rPr>
      </w:pPr>
      <w:r w:rsidRPr="00215D2A">
        <w:rPr>
          <w:rFonts w:ascii="Calibri" w:hAnsi="Calibri" w:cs="Calibri"/>
          <w:u w:val="single"/>
        </w:rPr>
        <w:t>XBRL</w:t>
      </w:r>
      <w:r w:rsidR="00610E23" w:rsidRPr="00215D2A">
        <w:rPr>
          <w:rFonts w:ascii="Calibri" w:hAnsi="Calibri" w:cs="Calibri"/>
          <w:u w:val="single"/>
        </w:rPr>
        <w:t xml:space="preserve"> </w:t>
      </w:r>
      <w:r w:rsidRPr="00215D2A">
        <w:rPr>
          <w:rFonts w:ascii="Calibri" w:hAnsi="Calibri" w:cs="Calibri"/>
          <w:u w:val="single"/>
        </w:rPr>
        <w:t>value</w:t>
      </w:r>
      <w:r w:rsidRPr="009B407C">
        <w:rPr>
          <w:rFonts w:ascii="Calibri" w:hAnsi="Calibri" w:cs="Calibri"/>
        </w:rPr>
        <w:t>:</w:t>
      </w:r>
      <w:r w:rsidR="00374C72">
        <w:rPr>
          <w:rFonts w:ascii="Calibri" w:hAnsi="Calibri" w:cs="Calibri"/>
        </w:rPr>
        <w:t>’</w:t>
      </w:r>
      <w:r w:rsidR="00CF329C" w:rsidRPr="00CF329C">
        <w:rPr>
          <w:rFonts w:ascii="Calibri" w:hAnsi="Calibri" w:cs="Calibri"/>
        </w:rPr>
        <w:t>ESRSE2PollutionMember</w:t>
      </w:r>
      <w:r w:rsidR="00582DB0">
        <w:rPr>
          <w:rFonts w:ascii="Calibri" w:hAnsi="Calibri" w:cs="Calibri"/>
        </w:rPr>
        <w:t xml:space="preserve"> </w:t>
      </w:r>
      <w:r w:rsidR="00CF329C" w:rsidRPr="00CF329C">
        <w:rPr>
          <w:rFonts w:ascii="Calibri" w:hAnsi="Calibri" w:cs="Calibri"/>
        </w:rPr>
        <w:t>ESRSE3WaterAndMarineResourcesMember ESRSE4BiodiversityAndEcosystemsMember ESRSE5ResourceUseAndCircularEconomyMember ESRSS2WorkersInValueChainMember ESRSS3AffectedCommunitiesMember ESRSS4ConsumersAndEndusersMember</w:t>
      </w:r>
      <w:r w:rsidR="00374C72">
        <w:rPr>
          <w:rFonts w:ascii="Calibri" w:hAnsi="Calibri" w:cs="Calibri"/>
        </w:rPr>
        <w:t>’</w:t>
      </w:r>
    </w:p>
    <w:p w14:paraId="2B596D29" w14:textId="2E7CD295" w:rsidR="00877B00" w:rsidRDefault="00877B00" w:rsidP="00877B00">
      <w:pPr>
        <w:spacing w:after="120" w:line="240" w:lineRule="auto"/>
        <w:rPr>
          <w:rFonts w:ascii="Calibri" w:hAnsi="Calibri" w:cs="Calibri"/>
        </w:rPr>
      </w:pPr>
      <w:r>
        <w:rPr>
          <w:rFonts w:ascii="Calibri" w:hAnsi="Calibri" w:cs="Calibri"/>
        </w:rPr>
        <w:t xml:space="preserve">In this example, the enumerations are defined in the </w:t>
      </w:r>
      <w:r w:rsidRPr="00956B94">
        <w:rPr>
          <w:rFonts w:ascii="Calibri" w:hAnsi="Calibri" w:cs="Calibri"/>
        </w:rPr>
        <w:t>role-9991</w:t>
      </w:r>
      <w:r>
        <w:rPr>
          <w:rFonts w:ascii="Calibri" w:hAnsi="Calibri" w:cs="Calibri"/>
        </w:rPr>
        <w:t>29 as:</w:t>
      </w:r>
    </w:p>
    <w:p w14:paraId="042CDC27" w14:textId="4F81CA1B" w:rsidR="0065703A" w:rsidRPr="00AF4B1D" w:rsidRDefault="0065703A" w:rsidP="00AF4B1D">
      <w:pPr>
        <w:pStyle w:val="Prrafodelista"/>
        <w:numPr>
          <w:ilvl w:val="0"/>
          <w:numId w:val="6"/>
        </w:numPr>
        <w:spacing w:after="120" w:line="240" w:lineRule="auto"/>
        <w:rPr>
          <w:rFonts w:ascii="Calibri" w:hAnsi="Calibri" w:cs="Calibri"/>
        </w:rPr>
      </w:pPr>
      <w:r w:rsidRPr="00AF4B1D">
        <w:rPr>
          <w:rFonts w:ascii="Calibri" w:hAnsi="Calibri" w:cs="Calibri"/>
        </w:rPr>
        <w:t>TopicTopicUnspecifiedMember</w:t>
      </w:r>
    </w:p>
    <w:p w14:paraId="17FD34D0" w14:textId="77777777" w:rsidR="00AF4B1D" w:rsidRPr="00AF4B1D" w:rsidRDefault="0065703A" w:rsidP="00AF4B1D">
      <w:pPr>
        <w:pStyle w:val="Prrafodelista"/>
        <w:numPr>
          <w:ilvl w:val="1"/>
          <w:numId w:val="6"/>
        </w:numPr>
        <w:spacing w:after="120" w:line="240" w:lineRule="auto"/>
        <w:rPr>
          <w:rFonts w:ascii="Calibri" w:hAnsi="Calibri" w:cs="Calibri"/>
        </w:rPr>
      </w:pPr>
      <w:r w:rsidRPr="00AF4B1D">
        <w:rPr>
          <w:rFonts w:ascii="Calibri" w:hAnsi="Calibri" w:cs="Calibri"/>
        </w:rPr>
        <w:t>ESRSS4ConsumersAndEndusersMember</w:t>
      </w:r>
    </w:p>
    <w:p w14:paraId="452063F1" w14:textId="53506698" w:rsidR="0065703A" w:rsidRPr="00AF4B1D" w:rsidRDefault="0065703A" w:rsidP="00AF4B1D">
      <w:pPr>
        <w:pStyle w:val="Prrafodelista"/>
        <w:numPr>
          <w:ilvl w:val="1"/>
          <w:numId w:val="6"/>
        </w:numPr>
        <w:spacing w:after="120" w:line="240" w:lineRule="auto"/>
        <w:rPr>
          <w:rFonts w:ascii="Calibri" w:hAnsi="Calibri" w:cs="Calibri"/>
        </w:rPr>
      </w:pPr>
      <w:r w:rsidRPr="00AF4B1D">
        <w:rPr>
          <w:rFonts w:ascii="Calibri" w:hAnsi="Calibri" w:cs="Calibri"/>
        </w:rPr>
        <w:t>ESRSS3AffectedCommunitiesMember</w:t>
      </w:r>
    </w:p>
    <w:p w14:paraId="4EC65079" w14:textId="26940DEA" w:rsidR="0065703A" w:rsidRPr="00AF4B1D" w:rsidRDefault="0065703A" w:rsidP="00AF4B1D">
      <w:pPr>
        <w:pStyle w:val="Prrafodelista"/>
        <w:numPr>
          <w:ilvl w:val="1"/>
          <w:numId w:val="6"/>
        </w:numPr>
        <w:spacing w:after="120" w:line="240" w:lineRule="auto"/>
        <w:rPr>
          <w:rFonts w:ascii="Calibri" w:hAnsi="Calibri" w:cs="Calibri"/>
        </w:rPr>
      </w:pPr>
      <w:r w:rsidRPr="00AF4B1D">
        <w:rPr>
          <w:rFonts w:ascii="Calibri" w:hAnsi="Calibri" w:cs="Calibri"/>
        </w:rPr>
        <w:t>OtherSustainabilityMatterMember</w:t>
      </w:r>
    </w:p>
    <w:p w14:paraId="001D522D" w14:textId="68C2DA74" w:rsidR="0065703A" w:rsidRPr="00AF4B1D" w:rsidRDefault="0065703A" w:rsidP="00AF4B1D">
      <w:pPr>
        <w:pStyle w:val="Prrafodelista"/>
        <w:numPr>
          <w:ilvl w:val="1"/>
          <w:numId w:val="6"/>
        </w:numPr>
        <w:spacing w:after="120" w:line="240" w:lineRule="auto"/>
        <w:rPr>
          <w:rFonts w:ascii="Calibri" w:hAnsi="Calibri" w:cs="Calibri"/>
        </w:rPr>
      </w:pPr>
      <w:r w:rsidRPr="00AF4B1D">
        <w:rPr>
          <w:rFonts w:ascii="Calibri" w:hAnsi="Calibri" w:cs="Calibri"/>
        </w:rPr>
        <w:t>ESRSG1BusinessConductMember</w:t>
      </w:r>
    </w:p>
    <w:p w14:paraId="3D418E75" w14:textId="254E20EE" w:rsidR="0065703A" w:rsidRPr="00AF4B1D" w:rsidRDefault="0065703A" w:rsidP="00AF4B1D">
      <w:pPr>
        <w:pStyle w:val="Prrafodelista"/>
        <w:numPr>
          <w:ilvl w:val="1"/>
          <w:numId w:val="6"/>
        </w:numPr>
        <w:spacing w:after="120" w:line="240" w:lineRule="auto"/>
        <w:rPr>
          <w:rFonts w:ascii="Calibri" w:hAnsi="Calibri" w:cs="Calibri"/>
        </w:rPr>
      </w:pPr>
      <w:r w:rsidRPr="00AF4B1D">
        <w:rPr>
          <w:rFonts w:ascii="Calibri" w:hAnsi="Calibri" w:cs="Calibri"/>
        </w:rPr>
        <w:t>ESRSE1ClimateChangeMember</w:t>
      </w:r>
    </w:p>
    <w:p w14:paraId="679C5E09" w14:textId="62CA081E" w:rsidR="0065703A" w:rsidRPr="00AF4B1D" w:rsidRDefault="0065703A" w:rsidP="00AF4B1D">
      <w:pPr>
        <w:pStyle w:val="Prrafodelista"/>
        <w:numPr>
          <w:ilvl w:val="1"/>
          <w:numId w:val="6"/>
        </w:numPr>
        <w:spacing w:after="120" w:line="240" w:lineRule="auto"/>
        <w:rPr>
          <w:rFonts w:ascii="Calibri" w:hAnsi="Calibri" w:cs="Calibri"/>
        </w:rPr>
      </w:pPr>
      <w:r w:rsidRPr="00AF4B1D">
        <w:rPr>
          <w:rFonts w:ascii="Calibri" w:hAnsi="Calibri" w:cs="Calibri"/>
        </w:rPr>
        <w:t>ESRSE3WaterAndMarineResourcesMember</w:t>
      </w:r>
    </w:p>
    <w:p w14:paraId="7BA62E6C" w14:textId="54D87B6C" w:rsidR="0065703A" w:rsidRPr="00AF4B1D" w:rsidRDefault="0065703A" w:rsidP="00AF4B1D">
      <w:pPr>
        <w:pStyle w:val="Prrafodelista"/>
        <w:numPr>
          <w:ilvl w:val="1"/>
          <w:numId w:val="6"/>
        </w:numPr>
        <w:spacing w:after="120" w:line="240" w:lineRule="auto"/>
        <w:rPr>
          <w:rFonts w:ascii="Calibri" w:hAnsi="Calibri" w:cs="Calibri"/>
        </w:rPr>
      </w:pPr>
      <w:r w:rsidRPr="00AF4B1D">
        <w:rPr>
          <w:rFonts w:ascii="Calibri" w:hAnsi="Calibri" w:cs="Calibri"/>
        </w:rPr>
        <w:t>ESRSE2PollutionMember</w:t>
      </w:r>
    </w:p>
    <w:p w14:paraId="5FBD5B78" w14:textId="00464704" w:rsidR="0065703A" w:rsidRPr="00AF4B1D" w:rsidRDefault="0065703A" w:rsidP="00AF4B1D">
      <w:pPr>
        <w:pStyle w:val="Prrafodelista"/>
        <w:numPr>
          <w:ilvl w:val="1"/>
          <w:numId w:val="6"/>
        </w:numPr>
        <w:spacing w:after="120" w:line="240" w:lineRule="auto"/>
        <w:rPr>
          <w:rFonts w:ascii="Calibri" w:hAnsi="Calibri" w:cs="Calibri"/>
        </w:rPr>
      </w:pPr>
      <w:r w:rsidRPr="00AF4B1D">
        <w:rPr>
          <w:rFonts w:ascii="Calibri" w:hAnsi="Calibri" w:cs="Calibri"/>
        </w:rPr>
        <w:t>ESRSE5ResourceUseAndCircularEconomyMember</w:t>
      </w:r>
    </w:p>
    <w:p w14:paraId="689BC788" w14:textId="395F450F" w:rsidR="0065703A" w:rsidRPr="00AF4B1D" w:rsidRDefault="0065703A" w:rsidP="00AF4B1D">
      <w:pPr>
        <w:pStyle w:val="Prrafodelista"/>
        <w:numPr>
          <w:ilvl w:val="1"/>
          <w:numId w:val="6"/>
        </w:numPr>
        <w:spacing w:after="120" w:line="240" w:lineRule="auto"/>
        <w:rPr>
          <w:rFonts w:ascii="Calibri" w:hAnsi="Calibri" w:cs="Calibri"/>
        </w:rPr>
      </w:pPr>
      <w:r w:rsidRPr="00AF4B1D">
        <w:rPr>
          <w:rFonts w:ascii="Calibri" w:hAnsi="Calibri" w:cs="Calibri"/>
        </w:rPr>
        <w:t>ESRSE4BiodiversityAndEcosystemsMember</w:t>
      </w:r>
    </w:p>
    <w:p w14:paraId="080CEC89" w14:textId="6E7B9881" w:rsidR="0065703A" w:rsidRPr="00AF4B1D" w:rsidRDefault="0065703A" w:rsidP="00AF4B1D">
      <w:pPr>
        <w:pStyle w:val="Prrafodelista"/>
        <w:numPr>
          <w:ilvl w:val="1"/>
          <w:numId w:val="6"/>
        </w:numPr>
        <w:spacing w:after="120" w:line="240" w:lineRule="auto"/>
        <w:rPr>
          <w:rFonts w:ascii="Calibri" w:hAnsi="Calibri" w:cs="Calibri"/>
        </w:rPr>
      </w:pPr>
      <w:r w:rsidRPr="00AF4B1D">
        <w:rPr>
          <w:rFonts w:ascii="Calibri" w:hAnsi="Calibri" w:cs="Calibri"/>
        </w:rPr>
        <w:t>ESRSS2WorkersInValueChainMember</w:t>
      </w:r>
    </w:p>
    <w:p w14:paraId="6016C1D3" w14:textId="54F82A76" w:rsidR="0065703A" w:rsidRPr="00AF4B1D" w:rsidRDefault="0065703A" w:rsidP="00AF4B1D">
      <w:pPr>
        <w:pStyle w:val="Prrafodelista"/>
        <w:numPr>
          <w:ilvl w:val="1"/>
          <w:numId w:val="6"/>
        </w:numPr>
        <w:spacing w:after="120" w:line="240" w:lineRule="auto"/>
        <w:rPr>
          <w:rFonts w:ascii="Calibri" w:hAnsi="Calibri" w:cs="Calibri"/>
        </w:rPr>
      </w:pPr>
      <w:r w:rsidRPr="00AF4B1D">
        <w:rPr>
          <w:rFonts w:ascii="Calibri" w:hAnsi="Calibri" w:cs="Calibri"/>
        </w:rPr>
        <w:t>ESRSS1OwnWorkforceMember</w:t>
      </w:r>
    </w:p>
    <w:p w14:paraId="2EE92343" w14:textId="4C7C4B34" w:rsidR="003A5BFD" w:rsidRPr="003A5BFD" w:rsidRDefault="003A5BFD" w:rsidP="003A5BFD">
      <w:pPr>
        <w:spacing w:after="120" w:line="240" w:lineRule="auto"/>
        <w:rPr>
          <w:rFonts w:ascii="Calibri" w:hAnsi="Calibri" w:cs="Calibri"/>
        </w:rPr>
      </w:pPr>
      <w:r w:rsidRPr="003A5BFD">
        <w:rPr>
          <w:rFonts w:ascii="Calibri" w:hAnsi="Calibri" w:cs="Calibri"/>
        </w:rPr>
        <w:t>The notation in th</w:t>
      </w:r>
      <w:r w:rsidR="0078076B">
        <w:rPr>
          <w:rFonts w:ascii="Calibri" w:hAnsi="Calibri" w:cs="Calibri"/>
        </w:rPr>
        <w:t>is</w:t>
      </w:r>
      <w:r w:rsidRPr="003A5BFD">
        <w:rPr>
          <w:rFonts w:ascii="Calibri" w:hAnsi="Calibri" w:cs="Calibri"/>
        </w:rPr>
        <w:t xml:space="preserve"> case is the property —cenix-value with the </w:t>
      </w:r>
      <w:r w:rsidR="009E1AD9">
        <w:rPr>
          <w:rFonts w:ascii="Calibri" w:hAnsi="Calibri" w:cs="Calibri"/>
        </w:rPr>
        <w:t xml:space="preserve">list of </w:t>
      </w:r>
      <w:r w:rsidRPr="003A5BFD">
        <w:rPr>
          <w:rFonts w:ascii="Calibri" w:hAnsi="Calibri" w:cs="Calibri"/>
        </w:rPr>
        <w:t>enumeration value</w:t>
      </w:r>
      <w:r w:rsidR="009E1AD9">
        <w:rPr>
          <w:rFonts w:ascii="Calibri" w:hAnsi="Calibri" w:cs="Calibri"/>
        </w:rPr>
        <w:t>s</w:t>
      </w:r>
      <w:r w:rsidRPr="003A5BFD">
        <w:rPr>
          <w:rFonts w:ascii="Calibri" w:hAnsi="Calibri" w:cs="Calibri"/>
        </w:rPr>
        <w:t>. Eg:</w:t>
      </w:r>
    </w:p>
    <w:p w14:paraId="423C29BC" w14:textId="127DD6A2" w:rsidR="0065703A" w:rsidRDefault="003A5BFD" w:rsidP="003A5BFD">
      <w:pPr>
        <w:spacing w:after="120" w:line="240" w:lineRule="auto"/>
        <w:rPr>
          <w:rFonts w:ascii="Calibri" w:hAnsi="Calibri" w:cs="Calibri"/>
        </w:rPr>
      </w:pPr>
      <w:r w:rsidRPr="003A5BFD">
        <w:rPr>
          <w:rFonts w:ascii="Calibri" w:hAnsi="Calibri" w:cs="Calibri"/>
        </w:rPr>
        <w:t>&lt;div style=”--cenix-concept:</w:t>
      </w:r>
      <w:r w:rsidR="009E1AD9" w:rsidRPr="009E1AD9">
        <w:rPr>
          <w:rFonts w:ascii="Calibri" w:hAnsi="Calibri" w:cs="Calibri"/>
        </w:rPr>
        <w:t>ListOfNotMaterialTopics</w:t>
      </w:r>
      <w:r w:rsidR="00B5058D">
        <w:rPr>
          <w:rFonts w:ascii="Calibri" w:hAnsi="Calibri" w:cs="Calibri"/>
        </w:rPr>
        <w:t>;</w:t>
      </w:r>
      <w:r w:rsidR="009E1AD9" w:rsidRPr="009E1AD9">
        <w:rPr>
          <w:rFonts w:ascii="Calibri" w:hAnsi="Calibri" w:cs="Calibri"/>
        </w:rPr>
        <w:t xml:space="preserve"> </w:t>
      </w:r>
      <w:r w:rsidRPr="003A5BFD">
        <w:rPr>
          <w:rFonts w:ascii="Calibri" w:hAnsi="Calibri" w:cs="Calibri"/>
        </w:rPr>
        <w:t>—cenix-value:</w:t>
      </w:r>
      <w:r w:rsidR="009E1AD9">
        <w:rPr>
          <w:rFonts w:ascii="Calibri" w:hAnsi="Calibri" w:cs="Calibri"/>
        </w:rPr>
        <w:t>’</w:t>
      </w:r>
      <w:r w:rsidR="009E1AD9" w:rsidRPr="009E1AD9">
        <w:rPr>
          <w:rFonts w:ascii="Calibri" w:hAnsi="Calibri" w:cs="Calibri"/>
        </w:rPr>
        <w:t>ESRSE2PollutionMember ESRSE3WaterAndMarineResourcesMember ESRSE4BiodiversityAndEcosystemsMember ESRSE5ResourceUseAndCircularEconomyMember ESRSS2WorkersInValueChainMember ESRSS3AffectedCommunitiesMember ESRSS4ConsumersAndEndusersMember</w:t>
      </w:r>
      <w:r w:rsidR="009E1AD9">
        <w:rPr>
          <w:rFonts w:ascii="Calibri" w:hAnsi="Calibri" w:cs="Calibri"/>
        </w:rPr>
        <w:t>’</w:t>
      </w:r>
      <w:r w:rsidR="00BA5B2D">
        <w:rPr>
          <w:rFonts w:ascii="Calibri" w:hAnsi="Calibri" w:cs="Calibri"/>
        </w:rPr>
        <w:t>;</w:t>
      </w:r>
      <w:r w:rsidRPr="003A5BFD">
        <w:rPr>
          <w:rFonts w:ascii="Calibri" w:hAnsi="Calibri" w:cs="Calibri"/>
        </w:rPr>
        <w:t>”&gt;</w:t>
      </w:r>
      <w:r w:rsidR="00BA5B2D">
        <w:rPr>
          <w:rFonts w:ascii="Calibri" w:hAnsi="Calibri" w:cs="Calibri"/>
        </w:rPr>
        <w:br/>
      </w:r>
      <w:r w:rsidR="00A15E11" w:rsidRPr="00A15E11">
        <w:rPr>
          <w:rFonts w:ascii="Calibri" w:hAnsi="Calibri" w:cs="Calibri"/>
        </w:rPr>
        <w:t>List of not material topic(s) and explanation for negative materiality assessment….</w:t>
      </w:r>
      <w:r w:rsidR="00A15E11">
        <w:rPr>
          <w:rFonts w:ascii="Calibri" w:hAnsi="Calibri" w:cs="Calibri"/>
        </w:rPr>
        <w:t>&lt;/</w:t>
      </w:r>
      <w:r w:rsidRPr="003A5BFD">
        <w:rPr>
          <w:rFonts w:ascii="Calibri" w:hAnsi="Calibri" w:cs="Calibri"/>
        </w:rPr>
        <w:t>div&gt;</w:t>
      </w:r>
    </w:p>
    <w:p w14:paraId="351D0FC4" w14:textId="77777777" w:rsidR="006A0A4F" w:rsidRDefault="006A0A4F" w:rsidP="003A5BFD">
      <w:pPr>
        <w:spacing w:after="120" w:line="240" w:lineRule="auto"/>
        <w:rPr>
          <w:rFonts w:ascii="Calibri" w:hAnsi="Calibri" w:cs="Calibri"/>
        </w:rPr>
      </w:pPr>
    </w:p>
    <w:p w14:paraId="11C3E658" w14:textId="77777777" w:rsidR="006E6235" w:rsidRDefault="006E6235" w:rsidP="003A5BFD">
      <w:pPr>
        <w:spacing w:after="120" w:line="240" w:lineRule="auto"/>
        <w:rPr>
          <w:rFonts w:ascii="Calibri" w:hAnsi="Calibri" w:cs="Calibri"/>
        </w:rPr>
      </w:pPr>
    </w:p>
    <w:p w14:paraId="63F4253B" w14:textId="77777777" w:rsidR="002C2153" w:rsidRDefault="002C2153">
      <w:pPr>
        <w:rPr>
          <w:rFonts w:ascii="Calibri" w:hAnsi="Calibri" w:cs="Calibri"/>
          <w:b/>
          <w:bCs/>
        </w:rPr>
      </w:pPr>
      <w:r>
        <w:rPr>
          <w:rFonts w:ascii="Calibri" w:hAnsi="Calibri" w:cs="Calibri"/>
          <w:b/>
          <w:bCs/>
        </w:rPr>
        <w:br w:type="page"/>
      </w:r>
    </w:p>
    <w:p w14:paraId="401D7667" w14:textId="1E645ACE" w:rsidR="006A0A4F" w:rsidRDefault="006A0A4F" w:rsidP="006A0A4F">
      <w:pPr>
        <w:spacing w:after="120" w:line="240" w:lineRule="auto"/>
        <w:rPr>
          <w:rFonts w:ascii="Calibri" w:hAnsi="Calibri" w:cs="Calibri"/>
          <w:b/>
          <w:bCs/>
        </w:rPr>
      </w:pPr>
      <w:r>
        <w:rPr>
          <w:rFonts w:ascii="Calibri" w:hAnsi="Calibri" w:cs="Calibri"/>
          <w:b/>
          <w:bCs/>
        </w:rPr>
        <w:lastRenderedPageBreak/>
        <w:t>textBlock nesting.</w:t>
      </w:r>
    </w:p>
    <w:p w14:paraId="45541619" w14:textId="77777777" w:rsidR="006A0A4F" w:rsidRDefault="006A0A4F" w:rsidP="006A0A4F">
      <w:pPr>
        <w:spacing w:after="120" w:line="240" w:lineRule="auto"/>
        <w:rPr>
          <w:rFonts w:ascii="Calibri" w:hAnsi="Calibri" w:cs="Calibri"/>
        </w:rPr>
      </w:pPr>
      <w:r>
        <w:rPr>
          <w:rFonts w:ascii="Calibri" w:hAnsi="Calibri" w:cs="Calibri"/>
        </w:rPr>
        <w:t xml:space="preserve">See ESEF Reporting Manual 1.9.1 and </w:t>
      </w:r>
      <w:r w:rsidRPr="00576456">
        <w:rPr>
          <w:rFonts w:ascii="Calibri" w:hAnsi="Calibri" w:cs="Calibri"/>
        </w:rPr>
        <w:t>ESRS Set 1 XBRL Taxonomy – Explanatory Note</w:t>
      </w:r>
    </w:p>
    <w:p w14:paraId="45E09E44" w14:textId="77777777" w:rsidR="006A0A4F" w:rsidRDefault="006A0A4F" w:rsidP="006A0A4F">
      <w:pPr>
        <w:spacing w:after="120" w:line="240" w:lineRule="auto"/>
        <w:rPr>
          <w:rFonts w:ascii="Calibri" w:hAnsi="Calibri" w:cs="Calibri"/>
        </w:rPr>
      </w:pPr>
      <w:r>
        <w:rPr>
          <w:rFonts w:ascii="Calibri" w:hAnsi="Calibri" w:cs="Calibri"/>
        </w:rPr>
        <w:t xml:space="preserve">A concept of type </w:t>
      </w:r>
      <w:r w:rsidRPr="00405013">
        <w:rPr>
          <w:rFonts w:ascii="Calibri" w:hAnsi="Calibri" w:cs="Calibri"/>
        </w:rPr>
        <w:t xml:space="preserve">textBlock </w:t>
      </w:r>
      <w:r>
        <w:rPr>
          <w:rFonts w:ascii="Calibri" w:hAnsi="Calibri" w:cs="Calibri"/>
        </w:rPr>
        <w:t xml:space="preserve">is a </w:t>
      </w:r>
      <w:r w:rsidRPr="00341C52">
        <w:rPr>
          <w:rFonts w:ascii="Calibri" w:hAnsi="Calibri" w:cs="Calibri"/>
        </w:rPr>
        <w:t xml:space="preserve"> </w:t>
      </w:r>
      <w:r w:rsidRPr="00E9418C">
        <w:rPr>
          <w:rFonts w:ascii="Calibri" w:hAnsi="Calibri" w:cs="Calibri"/>
          <w:i/>
          <w:iCs/>
        </w:rPr>
        <w:t>narrative disclosure or its related XBRL element that is not restricted in any way. It can contain an unstructured sentence of formatted text, multiple paragraphs or pages, images, tables, diagrams, etc.</w:t>
      </w:r>
    </w:p>
    <w:p w14:paraId="552460BB" w14:textId="77777777" w:rsidR="006A0A4F" w:rsidRDefault="006A0A4F" w:rsidP="006A0A4F">
      <w:pPr>
        <w:spacing w:after="120" w:line="240" w:lineRule="auto"/>
        <w:rPr>
          <w:rFonts w:ascii="Calibri" w:hAnsi="Calibri" w:cs="Calibri"/>
        </w:rPr>
      </w:pPr>
      <w:r>
        <w:rPr>
          <w:rFonts w:ascii="Calibri" w:hAnsi="Calibri" w:cs="Calibri"/>
        </w:rPr>
        <w:t>It is quite common than a textBlock XBRL concept includes other XBRL concepts inside.</w:t>
      </w:r>
    </w:p>
    <w:p w14:paraId="6F9FD174" w14:textId="77777777" w:rsidR="006A0A4F" w:rsidRDefault="006A0A4F" w:rsidP="006A0A4F">
      <w:pPr>
        <w:spacing w:after="120" w:line="240" w:lineRule="auto"/>
        <w:rPr>
          <w:rFonts w:ascii="Calibri" w:hAnsi="Calibri" w:cs="Calibri"/>
        </w:rPr>
      </w:pPr>
      <w:bookmarkStart w:id="45" w:name="_Hlk161038678"/>
      <w:r w:rsidRPr="00851DE5">
        <w:rPr>
          <w:rFonts w:ascii="Calibri" w:hAnsi="Calibri" w:cs="Calibri"/>
        </w:rPr>
        <w:t>Example at ESRS 2 [BP-1] General basis for preparation of sustainability statements</w:t>
      </w:r>
    </w:p>
    <w:p w14:paraId="61334214" w14:textId="77777777" w:rsidR="006A0A4F" w:rsidRPr="002862E3" w:rsidRDefault="006A0A4F" w:rsidP="006A0A4F">
      <w:pPr>
        <w:pStyle w:val="Prrafodelista"/>
        <w:numPr>
          <w:ilvl w:val="0"/>
          <w:numId w:val="6"/>
        </w:numPr>
        <w:spacing w:after="120" w:line="240" w:lineRule="auto"/>
        <w:rPr>
          <w:rFonts w:ascii="Calibri" w:hAnsi="Calibri" w:cs="Calibri"/>
        </w:rPr>
      </w:pPr>
      <w:bookmarkStart w:id="46" w:name="_Hlk161031534"/>
      <w:bookmarkEnd w:id="45"/>
      <w:r w:rsidRPr="002862E3">
        <w:rPr>
          <w:rFonts w:ascii="Calibri" w:hAnsi="Calibri" w:cs="Calibri"/>
        </w:rPr>
        <w:t>esrs:DisclosureOfGeneralBasisForPreparationOfSustainabilityStatementExplanatory</w:t>
      </w:r>
    </w:p>
    <w:bookmarkEnd w:id="46"/>
    <w:p w14:paraId="067AEBAF" w14:textId="77777777" w:rsidR="006A0A4F" w:rsidRPr="002862E3" w:rsidRDefault="006A0A4F" w:rsidP="006A0A4F">
      <w:pPr>
        <w:pStyle w:val="Prrafodelista"/>
        <w:numPr>
          <w:ilvl w:val="1"/>
          <w:numId w:val="6"/>
        </w:numPr>
        <w:spacing w:after="120" w:line="240" w:lineRule="auto"/>
        <w:rPr>
          <w:rFonts w:ascii="Calibri" w:hAnsi="Calibri" w:cs="Calibri"/>
        </w:rPr>
      </w:pPr>
      <w:r w:rsidRPr="002862E3">
        <w:rPr>
          <w:rFonts w:ascii="Calibri" w:hAnsi="Calibri" w:cs="Calibri"/>
        </w:rPr>
        <w:t>esrs:BasisForPreparationOfSustainabilityStatement</w:t>
      </w:r>
    </w:p>
    <w:p w14:paraId="34B05A10" w14:textId="77777777" w:rsidR="006A0A4F" w:rsidRPr="002862E3" w:rsidRDefault="006A0A4F" w:rsidP="006A0A4F">
      <w:pPr>
        <w:pStyle w:val="Prrafodelista"/>
        <w:numPr>
          <w:ilvl w:val="1"/>
          <w:numId w:val="6"/>
        </w:numPr>
        <w:spacing w:after="120" w:line="240" w:lineRule="auto"/>
        <w:rPr>
          <w:rFonts w:ascii="Calibri" w:hAnsi="Calibri" w:cs="Calibri"/>
        </w:rPr>
      </w:pPr>
      <w:r w:rsidRPr="002862E3">
        <w:rPr>
          <w:rFonts w:ascii="Calibri" w:hAnsi="Calibri" w:cs="Calibri"/>
        </w:rPr>
        <w:t>………….</w:t>
      </w:r>
    </w:p>
    <w:p w14:paraId="6C7BE835" w14:textId="77777777" w:rsidR="006A0A4F" w:rsidRPr="002862E3" w:rsidRDefault="006A0A4F" w:rsidP="006A0A4F">
      <w:pPr>
        <w:pStyle w:val="Prrafodelista"/>
        <w:numPr>
          <w:ilvl w:val="1"/>
          <w:numId w:val="6"/>
        </w:numPr>
        <w:spacing w:after="120" w:line="240" w:lineRule="auto"/>
        <w:rPr>
          <w:rFonts w:ascii="Calibri" w:hAnsi="Calibri" w:cs="Calibri"/>
        </w:rPr>
      </w:pPr>
      <w:r w:rsidRPr="002862E3">
        <w:rPr>
          <w:rFonts w:ascii="Calibri" w:hAnsi="Calibri" w:cs="Calibri"/>
        </w:rPr>
        <w:t>esrs:ReportingPeriodStartDate</w:t>
      </w:r>
    </w:p>
    <w:p w14:paraId="688835A2" w14:textId="77777777" w:rsidR="006A0A4F" w:rsidRPr="002862E3" w:rsidRDefault="006A0A4F" w:rsidP="006A0A4F">
      <w:pPr>
        <w:pStyle w:val="Prrafodelista"/>
        <w:numPr>
          <w:ilvl w:val="1"/>
          <w:numId w:val="6"/>
        </w:numPr>
        <w:spacing w:after="120" w:line="240" w:lineRule="auto"/>
        <w:rPr>
          <w:rFonts w:ascii="Calibri" w:hAnsi="Calibri" w:cs="Calibri"/>
        </w:rPr>
      </w:pPr>
      <w:r w:rsidRPr="002862E3">
        <w:rPr>
          <w:rFonts w:ascii="Calibri" w:hAnsi="Calibri" w:cs="Calibri"/>
        </w:rPr>
        <w:t xml:space="preserve">esrs:ReportingPeriodEndDate </w:t>
      </w:r>
    </w:p>
    <w:p w14:paraId="4C7E75C5" w14:textId="77777777" w:rsidR="006A0A4F" w:rsidRDefault="006A0A4F" w:rsidP="006A0A4F">
      <w:pPr>
        <w:spacing w:after="120" w:line="240" w:lineRule="auto"/>
        <w:rPr>
          <w:rFonts w:ascii="Calibri" w:hAnsi="Calibri" w:cs="Calibri"/>
        </w:rPr>
      </w:pPr>
      <w:r>
        <w:rPr>
          <w:rFonts w:ascii="Calibri" w:hAnsi="Calibri" w:cs="Calibri"/>
        </w:rPr>
        <w:t>T</w:t>
      </w:r>
      <w:r w:rsidRPr="008A775A">
        <w:rPr>
          <w:rFonts w:ascii="Calibri" w:hAnsi="Calibri" w:cs="Calibri"/>
        </w:rPr>
        <w:t xml:space="preserve">he </w:t>
      </w:r>
      <w:r>
        <w:rPr>
          <w:rFonts w:ascii="Calibri" w:hAnsi="Calibri" w:cs="Calibri"/>
        </w:rPr>
        <w:t xml:space="preserve">HTML </w:t>
      </w:r>
      <w:r w:rsidRPr="008A775A">
        <w:rPr>
          <w:rFonts w:ascii="Calibri" w:hAnsi="Calibri" w:cs="Calibri"/>
        </w:rPr>
        <w:t xml:space="preserve">implementation is </w:t>
      </w:r>
      <w:r>
        <w:rPr>
          <w:rFonts w:ascii="Calibri" w:hAnsi="Calibri" w:cs="Calibri"/>
        </w:rPr>
        <w:t xml:space="preserve">based on standard HTML </w:t>
      </w:r>
      <w:r w:rsidRPr="008A775A">
        <w:rPr>
          <w:rFonts w:ascii="Calibri" w:hAnsi="Calibri" w:cs="Calibri"/>
        </w:rPr>
        <w:t>nest</w:t>
      </w:r>
      <w:r>
        <w:rPr>
          <w:rFonts w:ascii="Calibri" w:hAnsi="Calibri" w:cs="Calibri"/>
        </w:rPr>
        <w:t>ing structure, as follows:</w:t>
      </w:r>
    </w:p>
    <w:p w14:paraId="2A78F251" w14:textId="77777777" w:rsidR="006A0A4F" w:rsidRDefault="006A0A4F" w:rsidP="006A0A4F">
      <w:pPr>
        <w:spacing w:after="120" w:line="240" w:lineRule="auto"/>
        <w:rPr>
          <w:rFonts w:ascii="Calibri" w:hAnsi="Calibri" w:cs="Calibri"/>
        </w:rPr>
      </w:pPr>
      <w:bookmarkStart w:id="47" w:name="_Hlk161031605"/>
      <w:r>
        <w:rPr>
          <w:rFonts w:ascii="Calibri" w:hAnsi="Calibri" w:cs="Calibri"/>
        </w:rPr>
        <w:t>&lt;div style=”–conix-concept:</w:t>
      </w:r>
      <w:r w:rsidRPr="00D77583">
        <w:rPr>
          <w:rFonts w:ascii="Calibri" w:hAnsi="Calibri" w:cs="Calibri"/>
        </w:rPr>
        <w:t>DisclosureOfGeneralBasisForPreparationOfSustainabilityStatementExplanatory</w:t>
      </w:r>
      <w:r>
        <w:rPr>
          <w:rFonts w:ascii="Calibri" w:hAnsi="Calibri" w:cs="Calibri"/>
        </w:rPr>
        <w:t>”&gt;</w:t>
      </w:r>
    </w:p>
    <w:p w14:paraId="7CF4C88A" w14:textId="686388C9" w:rsidR="006A0A4F" w:rsidRDefault="006A0A4F" w:rsidP="006A0A4F">
      <w:pPr>
        <w:spacing w:after="120" w:line="240" w:lineRule="auto"/>
        <w:ind w:left="720"/>
        <w:rPr>
          <w:rFonts w:ascii="Calibri" w:hAnsi="Calibri" w:cs="Calibri"/>
        </w:rPr>
      </w:pPr>
      <w:r w:rsidRPr="00506E0A">
        <w:rPr>
          <w:rFonts w:ascii="Calibri" w:hAnsi="Calibri" w:cs="Calibri"/>
        </w:rPr>
        <w:t>&lt;div style=”--cenix-concept: BasisForPreparationOfSustainabilityStatement</w:t>
      </w:r>
      <w:r w:rsidR="00B5058D">
        <w:rPr>
          <w:rFonts w:ascii="Calibri" w:hAnsi="Calibri" w:cs="Calibri"/>
        </w:rPr>
        <w:t>;</w:t>
      </w:r>
      <w:r w:rsidRPr="00506E0A">
        <w:rPr>
          <w:rFonts w:ascii="Calibri" w:hAnsi="Calibri" w:cs="Calibri"/>
        </w:rPr>
        <w:t xml:space="preserve"> —cenix-value: IndividualMember</w:t>
      </w:r>
      <w:r w:rsidR="00B5058D">
        <w:rPr>
          <w:rFonts w:ascii="Calibri" w:hAnsi="Calibri" w:cs="Calibri"/>
        </w:rPr>
        <w:t>;</w:t>
      </w:r>
      <w:r w:rsidRPr="00506E0A">
        <w:rPr>
          <w:rFonts w:ascii="Calibri" w:hAnsi="Calibri" w:cs="Calibri"/>
        </w:rPr>
        <w:t>”&gt;</w:t>
      </w:r>
      <w:r w:rsidR="005A7B75">
        <w:rPr>
          <w:rFonts w:ascii="Calibri" w:hAnsi="Calibri" w:cs="Calibri"/>
        </w:rPr>
        <w:t>…………………………………</w:t>
      </w:r>
      <w:r w:rsidRPr="00506E0A">
        <w:rPr>
          <w:rFonts w:ascii="Calibri" w:hAnsi="Calibri" w:cs="Calibri"/>
        </w:rPr>
        <w:t>&lt;</w:t>
      </w:r>
      <w:r>
        <w:rPr>
          <w:rFonts w:ascii="Calibri" w:hAnsi="Calibri" w:cs="Calibri"/>
        </w:rPr>
        <w:t>/</w:t>
      </w:r>
      <w:r w:rsidRPr="00506E0A">
        <w:rPr>
          <w:rFonts w:ascii="Calibri" w:hAnsi="Calibri" w:cs="Calibri"/>
        </w:rPr>
        <w:t>div&gt;</w:t>
      </w:r>
    </w:p>
    <w:p w14:paraId="55BE6266" w14:textId="4D837A09" w:rsidR="006A0A4F" w:rsidRDefault="006A0A4F" w:rsidP="006A0A4F">
      <w:pPr>
        <w:spacing w:after="120" w:line="240" w:lineRule="auto"/>
        <w:ind w:left="720"/>
        <w:rPr>
          <w:rFonts w:ascii="Calibri" w:hAnsi="Calibri" w:cs="Calibri"/>
        </w:rPr>
      </w:pPr>
      <w:bookmarkStart w:id="48" w:name="_Hlk161031852"/>
      <w:bookmarkStart w:id="49" w:name="_Hlk161040210"/>
      <w:r w:rsidRPr="001970EF">
        <w:rPr>
          <w:rFonts w:ascii="Calibri" w:hAnsi="Calibri" w:cs="Calibri"/>
        </w:rPr>
        <w:t>&lt;div style=”--cenix-concept:</w:t>
      </w:r>
      <w:r w:rsidRPr="002E2B72">
        <w:rPr>
          <w:rFonts w:ascii="Calibri" w:hAnsi="Calibri" w:cs="Calibri"/>
        </w:rPr>
        <w:t>ReportingPeriodStartDate</w:t>
      </w:r>
      <w:r w:rsidR="00B5058D">
        <w:rPr>
          <w:rFonts w:ascii="Calibri" w:hAnsi="Calibri" w:cs="Calibri"/>
        </w:rPr>
        <w:t>;</w:t>
      </w:r>
      <w:r w:rsidRPr="001970EF">
        <w:rPr>
          <w:rFonts w:ascii="Calibri" w:hAnsi="Calibri" w:cs="Calibri"/>
        </w:rPr>
        <w:t>”&gt;</w:t>
      </w:r>
      <w:r>
        <w:rPr>
          <w:rFonts w:ascii="Calibri" w:hAnsi="Calibri" w:cs="Calibri"/>
        </w:rPr>
        <w:t>01-01-2025</w:t>
      </w:r>
      <w:r w:rsidRPr="001970EF">
        <w:rPr>
          <w:rFonts w:ascii="Calibri" w:hAnsi="Calibri" w:cs="Calibri"/>
        </w:rPr>
        <w:t>&lt;</w:t>
      </w:r>
      <w:r>
        <w:rPr>
          <w:rFonts w:ascii="Calibri" w:hAnsi="Calibri" w:cs="Calibri"/>
        </w:rPr>
        <w:t>/</w:t>
      </w:r>
      <w:r w:rsidRPr="001970EF">
        <w:rPr>
          <w:rFonts w:ascii="Calibri" w:hAnsi="Calibri" w:cs="Calibri"/>
        </w:rPr>
        <w:t>div&gt;</w:t>
      </w:r>
      <w:bookmarkEnd w:id="48"/>
    </w:p>
    <w:p w14:paraId="03D1BE19" w14:textId="47ED7E24" w:rsidR="006A0A4F" w:rsidRDefault="006A0A4F" w:rsidP="006A0A4F">
      <w:pPr>
        <w:spacing w:after="120" w:line="240" w:lineRule="auto"/>
        <w:ind w:left="720"/>
        <w:rPr>
          <w:rFonts w:ascii="Calibri" w:hAnsi="Calibri" w:cs="Calibri"/>
        </w:rPr>
      </w:pPr>
      <w:r w:rsidRPr="002E7FA3">
        <w:rPr>
          <w:rFonts w:ascii="Calibri" w:hAnsi="Calibri" w:cs="Calibri"/>
        </w:rPr>
        <w:t>&lt;div style=”--cenix-concept:ReportingPeriod</w:t>
      </w:r>
      <w:r>
        <w:rPr>
          <w:rFonts w:ascii="Calibri" w:hAnsi="Calibri" w:cs="Calibri"/>
        </w:rPr>
        <w:t>End</w:t>
      </w:r>
      <w:r w:rsidRPr="002E7FA3">
        <w:rPr>
          <w:rFonts w:ascii="Calibri" w:hAnsi="Calibri" w:cs="Calibri"/>
        </w:rPr>
        <w:t>Date</w:t>
      </w:r>
      <w:r w:rsidR="00B5058D">
        <w:rPr>
          <w:rFonts w:ascii="Calibri" w:hAnsi="Calibri" w:cs="Calibri"/>
        </w:rPr>
        <w:t>;</w:t>
      </w:r>
      <w:r w:rsidRPr="002E7FA3">
        <w:rPr>
          <w:rFonts w:ascii="Calibri" w:hAnsi="Calibri" w:cs="Calibri"/>
        </w:rPr>
        <w:t>”&gt;</w:t>
      </w:r>
      <w:r>
        <w:rPr>
          <w:rFonts w:ascii="Calibri" w:hAnsi="Calibri" w:cs="Calibri"/>
        </w:rPr>
        <w:t>3</w:t>
      </w:r>
      <w:r w:rsidRPr="002E7FA3">
        <w:rPr>
          <w:rFonts w:ascii="Calibri" w:hAnsi="Calibri" w:cs="Calibri"/>
        </w:rPr>
        <w:t>1-1</w:t>
      </w:r>
      <w:r>
        <w:rPr>
          <w:rFonts w:ascii="Calibri" w:hAnsi="Calibri" w:cs="Calibri"/>
        </w:rPr>
        <w:t>2</w:t>
      </w:r>
      <w:r w:rsidRPr="002E7FA3">
        <w:rPr>
          <w:rFonts w:ascii="Calibri" w:hAnsi="Calibri" w:cs="Calibri"/>
        </w:rPr>
        <w:t>-2025&lt;</w:t>
      </w:r>
      <w:r>
        <w:rPr>
          <w:rFonts w:ascii="Calibri" w:hAnsi="Calibri" w:cs="Calibri"/>
        </w:rPr>
        <w:t>/</w:t>
      </w:r>
      <w:r w:rsidRPr="002E7FA3">
        <w:rPr>
          <w:rFonts w:ascii="Calibri" w:hAnsi="Calibri" w:cs="Calibri"/>
        </w:rPr>
        <w:t>div&gt;</w:t>
      </w:r>
    </w:p>
    <w:bookmarkEnd w:id="49"/>
    <w:p w14:paraId="20766CCC" w14:textId="77777777" w:rsidR="006A0A4F" w:rsidRPr="008A775A" w:rsidRDefault="006A0A4F" w:rsidP="006A0A4F">
      <w:pPr>
        <w:spacing w:after="120" w:line="240" w:lineRule="auto"/>
        <w:rPr>
          <w:rFonts w:ascii="Calibri" w:hAnsi="Calibri" w:cs="Calibri"/>
        </w:rPr>
      </w:pPr>
      <w:r>
        <w:rPr>
          <w:rFonts w:ascii="Calibri" w:hAnsi="Calibri" w:cs="Calibri"/>
        </w:rPr>
        <w:t>&lt;/div&gt;</w:t>
      </w:r>
    </w:p>
    <w:bookmarkEnd w:id="47"/>
    <w:p w14:paraId="0DCCA1F9" w14:textId="77777777" w:rsidR="00A55837" w:rsidRDefault="00A55837" w:rsidP="00D44688">
      <w:pPr>
        <w:spacing w:after="120" w:line="240" w:lineRule="auto"/>
        <w:rPr>
          <w:rFonts w:ascii="Calibri" w:hAnsi="Calibri" w:cs="Calibri"/>
        </w:rPr>
      </w:pPr>
    </w:p>
    <w:p w14:paraId="7861F941" w14:textId="77777777" w:rsidR="006E6235" w:rsidRDefault="006E6235">
      <w:pPr>
        <w:rPr>
          <w:rFonts w:ascii="Calibri" w:hAnsi="Calibri" w:cs="Calibri"/>
          <w:b/>
          <w:bCs/>
        </w:rPr>
      </w:pPr>
      <w:r>
        <w:rPr>
          <w:rFonts w:ascii="Calibri" w:hAnsi="Calibri" w:cs="Calibri"/>
          <w:b/>
          <w:bCs/>
        </w:rPr>
        <w:br w:type="page"/>
      </w:r>
    </w:p>
    <w:p w14:paraId="1C05FC64" w14:textId="23686E73" w:rsidR="0078076B" w:rsidRPr="0078627E" w:rsidRDefault="008C4E21" w:rsidP="00D44688">
      <w:pPr>
        <w:spacing w:after="120" w:line="240" w:lineRule="auto"/>
        <w:rPr>
          <w:rFonts w:ascii="Calibri" w:hAnsi="Calibri" w:cs="Calibri"/>
          <w:b/>
          <w:bCs/>
        </w:rPr>
      </w:pPr>
      <w:r w:rsidRPr="0078627E">
        <w:rPr>
          <w:rFonts w:ascii="Calibri" w:hAnsi="Calibri" w:cs="Calibri"/>
          <w:b/>
          <w:bCs/>
        </w:rPr>
        <w:lastRenderedPageBreak/>
        <w:t>HTML properties</w:t>
      </w:r>
    </w:p>
    <w:p w14:paraId="252C9CC7" w14:textId="1AD5CA42" w:rsidR="00775D18" w:rsidRDefault="00775D18" w:rsidP="00775D18">
      <w:pPr>
        <w:spacing w:after="120" w:line="240" w:lineRule="auto"/>
        <w:rPr>
          <w:rFonts w:ascii="Calibri" w:hAnsi="Calibri" w:cs="Calibri"/>
        </w:rPr>
      </w:pPr>
      <w:bookmarkStart w:id="50" w:name="_Hlk160990882"/>
      <w:r>
        <w:rPr>
          <w:rFonts w:ascii="Calibri" w:hAnsi="Calibri" w:cs="Calibri"/>
        </w:rPr>
        <w:t xml:space="preserve">The minimum basic HTML </w:t>
      </w:r>
      <w:r w:rsidRPr="003A4E21">
        <w:rPr>
          <w:rFonts w:ascii="Calibri" w:hAnsi="Calibri" w:cs="Calibri"/>
          <w:i/>
          <w:iCs/>
        </w:rPr>
        <w:t>content</w:t>
      </w:r>
      <w:r>
        <w:rPr>
          <w:rFonts w:ascii="Calibri" w:hAnsi="Calibri" w:cs="Calibri"/>
        </w:rPr>
        <w:t xml:space="preserve"> is the text inside of the HTML element </w:t>
      </w:r>
      <w:r w:rsidRPr="00D570FE">
        <w:rPr>
          <w:rFonts w:ascii="Calibri" w:hAnsi="Calibri" w:cs="Calibri"/>
        </w:rPr>
        <w:t xml:space="preserve">&lt;body&gt; </w:t>
      </w:r>
      <w:r w:rsidRPr="002F5CB6">
        <w:rPr>
          <w:rFonts w:ascii="Calibri" w:hAnsi="Calibri" w:cs="Calibri"/>
          <w:i/>
          <w:iCs/>
        </w:rPr>
        <w:t>content</w:t>
      </w:r>
      <w:r w:rsidRPr="00D570FE">
        <w:rPr>
          <w:rFonts w:ascii="Calibri" w:hAnsi="Calibri" w:cs="Calibri"/>
        </w:rPr>
        <w:t xml:space="preserve"> &lt;/body&gt;</w:t>
      </w:r>
      <w:r w:rsidR="00245E82">
        <w:rPr>
          <w:rFonts w:ascii="Calibri" w:hAnsi="Calibri" w:cs="Calibri"/>
        </w:rPr>
        <w:t xml:space="preserve">, even </w:t>
      </w:r>
      <w:r>
        <w:rPr>
          <w:rFonts w:ascii="Calibri" w:hAnsi="Calibri" w:cs="Calibri"/>
        </w:rPr>
        <w:t xml:space="preserve">without </w:t>
      </w:r>
      <w:r w:rsidR="00245E82">
        <w:rPr>
          <w:rFonts w:ascii="Calibri" w:hAnsi="Calibri" w:cs="Calibri"/>
        </w:rPr>
        <w:t>HTML decorative styles</w:t>
      </w:r>
      <w:r w:rsidRPr="00D570FE">
        <w:rPr>
          <w:rFonts w:ascii="Calibri" w:hAnsi="Calibri" w:cs="Calibri"/>
        </w:rPr>
        <w:t xml:space="preserve">. </w:t>
      </w:r>
    </w:p>
    <w:bookmarkEnd w:id="50"/>
    <w:p w14:paraId="41D27CDB" w14:textId="15C21EF0" w:rsidR="008C4E21" w:rsidRDefault="0078627E" w:rsidP="00D44688">
      <w:pPr>
        <w:spacing w:after="120" w:line="240" w:lineRule="auto"/>
        <w:rPr>
          <w:rFonts w:ascii="Calibri" w:hAnsi="Calibri" w:cs="Calibri"/>
        </w:rPr>
      </w:pPr>
      <w:r>
        <w:rPr>
          <w:rFonts w:ascii="Calibri" w:hAnsi="Calibri" w:cs="Calibri"/>
        </w:rPr>
        <w:t>For basic ESRS reports</w:t>
      </w:r>
      <w:r w:rsidR="002E0B4E">
        <w:rPr>
          <w:rFonts w:ascii="Calibri" w:hAnsi="Calibri" w:cs="Calibri"/>
        </w:rPr>
        <w:t xml:space="preserve">, as the examples published by EFRAG, the number of different HTML styles is quite limited. </w:t>
      </w:r>
      <w:r w:rsidR="00B94BE1">
        <w:rPr>
          <w:rFonts w:ascii="Calibri" w:hAnsi="Calibri" w:cs="Calibri"/>
        </w:rPr>
        <w:t xml:space="preserve">The HTML </w:t>
      </w:r>
      <w:r w:rsidR="004A5956">
        <w:rPr>
          <w:rFonts w:ascii="Calibri" w:hAnsi="Calibri" w:cs="Calibri"/>
        </w:rPr>
        <w:t xml:space="preserve">style </w:t>
      </w:r>
      <w:r w:rsidR="00B94BE1">
        <w:rPr>
          <w:rFonts w:ascii="Calibri" w:hAnsi="Calibri" w:cs="Calibri"/>
        </w:rPr>
        <w:t>decoration would be simplified to a minimum</w:t>
      </w:r>
      <w:r w:rsidR="00E94E7C">
        <w:rPr>
          <w:rFonts w:ascii="Calibri" w:hAnsi="Calibri" w:cs="Calibri"/>
        </w:rPr>
        <w:t xml:space="preserve">. </w:t>
      </w:r>
      <w:r w:rsidR="004A5956">
        <w:rPr>
          <w:rFonts w:ascii="Calibri" w:hAnsi="Calibri" w:cs="Calibri"/>
        </w:rPr>
        <w:t>Th</w:t>
      </w:r>
      <w:r w:rsidR="00E94E7C">
        <w:rPr>
          <w:rFonts w:ascii="Calibri" w:hAnsi="Calibri" w:cs="Calibri"/>
        </w:rPr>
        <w:t xml:space="preserve">is converter </w:t>
      </w:r>
      <w:r w:rsidR="00AE33AA">
        <w:rPr>
          <w:rFonts w:ascii="Calibri" w:hAnsi="Calibri" w:cs="Calibri"/>
        </w:rPr>
        <w:t>has</w:t>
      </w:r>
      <w:r w:rsidR="00E94E7C">
        <w:rPr>
          <w:rFonts w:ascii="Calibri" w:hAnsi="Calibri" w:cs="Calibri"/>
        </w:rPr>
        <w:t xml:space="preserve"> </w:t>
      </w:r>
      <w:r w:rsidR="00AE33AA">
        <w:rPr>
          <w:rFonts w:ascii="Calibri" w:hAnsi="Calibri" w:cs="Calibri"/>
        </w:rPr>
        <w:t>defined</w:t>
      </w:r>
      <w:r w:rsidR="00E94E7C">
        <w:rPr>
          <w:rFonts w:ascii="Calibri" w:hAnsi="Calibri" w:cs="Calibri"/>
        </w:rPr>
        <w:t xml:space="preserve"> </w:t>
      </w:r>
      <w:r w:rsidR="00AE33AA">
        <w:rPr>
          <w:rFonts w:ascii="Calibri" w:hAnsi="Calibri" w:cs="Calibri"/>
        </w:rPr>
        <w:t xml:space="preserve">HTML properties quite </w:t>
      </w:r>
      <w:r w:rsidR="006678FD">
        <w:rPr>
          <w:rFonts w:ascii="Calibri" w:hAnsi="Calibri" w:cs="Calibri"/>
        </w:rPr>
        <w:t>similar to</w:t>
      </w:r>
      <w:r w:rsidR="00AE33AA">
        <w:rPr>
          <w:rFonts w:ascii="Calibri" w:hAnsi="Calibri" w:cs="Calibri"/>
        </w:rPr>
        <w:t xml:space="preserve"> the </w:t>
      </w:r>
      <w:r w:rsidR="00F239CD">
        <w:rPr>
          <w:rFonts w:ascii="Calibri" w:hAnsi="Calibri" w:cs="Calibri"/>
        </w:rPr>
        <w:t xml:space="preserve">required for </w:t>
      </w:r>
      <w:r w:rsidR="006678FD">
        <w:rPr>
          <w:rFonts w:ascii="Calibri" w:hAnsi="Calibri" w:cs="Calibri"/>
        </w:rPr>
        <w:t xml:space="preserve">EFRAG </w:t>
      </w:r>
      <w:r w:rsidR="00AE33AA">
        <w:rPr>
          <w:rFonts w:ascii="Calibri" w:hAnsi="Calibri" w:cs="Calibri"/>
        </w:rPr>
        <w:t>HTML examples.</w:t>
      </w:r>
      <w:r w:rsidR="001A36C1">
        <w:rPr>
          <w:rFonts w:ascii="Calibri" w:hAnsi="Calibri" w:cs="Calibri"/>
        </w:rPr>
        <w:t xml:space="preserve"> </w:t>
      </w:r>
      <w:r w:rsidR="003A4E21">
        <w:rPr>
          <w:rFonts w:ascii="Calibri" w:hAnsi="Calibri" w:cs="Calibri"/>
        </w:rPr>
        <w:t>Using</w:t>
      </w:r>
      <w:r w:rsidR="001A36C1">
        <w:rPr>
          <w:rFonts w:ascii="Calibri" w:hAnsi="Calibri" w:cs="Calibri"/>
        </w:rPr>
        <w:t xml:space="preserve"> </w:t>
      </w:r>
      <w:r w:rsidR="00E60A84">
        <w:rPr>
          <w:rFonts w:ascii="Calibri" w:hAnsi="Calibri" w:cs="Calibri"/>
        </w:rPr>
        <w:t>such</w:t>
      </w:r>
      <w:r w:rsidR="001A36C1">
        <w:rPr>
          <w:rFonts w:ascii="Calibri" w:hAnsi="Calibri" w:cs="Calibri"/>
        </w:rPr>
        <w:t xml:space="preserve"> HTML </w:t>
      </w:r>
      <w:r w:rsidR="003A4E21">
        <w:rPr>
          <w:rFonts w:ascii="Calibri" w:hAnsi="Calibri" w:cs="Calibri"/>
        </w:rPr>
        <w:t>properties</w:t>
      </w:r>
      <w:r w:rsidR="001A36C1">
        <w:rPr>
          <w:rFonts w:ascii="Calibri" w:hAnsi="Calibri" w:cs="Calibri"/>
        </w:rPr>
        <w:t xml:space="preserve">, </w:t>
      </w:r>
      <w:r w:rsidR="00B2242A">
        <w:rPr>
          <w:rFonts w:ascii="Calibri" w:hAnsi="Calibri" w:cs="Calibri"/>
        </w:rPr>
        <w:t>no other</w:t>
      </w:r>
      <w:r w:rsidR="001A36C1">
        <w:rPr>
          <w:rFonts w:ascii="Calibri" w:hAnsi="Calibri" w:cs="Calibri"/>
        </w:rPr>
        <w:t xml:space="preserve"> HTML </w:t>
      </w:r>
      <w:r w:rsidR="00B2242A">
        <w:rPr>
          <w:rFonts w:ascii="Calibri" w:hAnsi="Calibri" w:cs="Calibri"/>
        </w:rPr>
        <w:t xml:space="preserve">styles in the </w:t>
      </w:r>
      <w:r w:rsidR="001A36C1" w:rsidRPr="00B2242A">
        <w:rPr>
          <w:rFonts w:ascii="Calibri" w:hAnsi="Calibri" w:cs="Calibri"/>
          <w:i/>
          <w:iCs/>
        </w:rPr>
        <w:t>content</w:t>
      </w:r>
      <w:r w:rsidR="001A36C1">
        <w:rPr>
          <w:rFonts w:ascii="Calibri" w:hAnsi="Calibri" w:cs="Calibri"/>
        </w:rPr>
        <w:t xml:space="preserve"> of the input file</w:t>
      </w:r>
      <w:r w:rsidR="00B2242A">
        <w:rPr>
          <w:rFonts w:ascii="Calibri" w:hAnsi="Calibri" w:cs="Calibri"/>
        </w:rPr>
        <w:t xml:space="preserve"> are required.</w:t>
      </w:r>
      <w:r w:rsidR="001A36C1">
        <w:rPr>
          <w:rFonts w:ascii="Calibri" w:hAnsi="Calibri" w:cs="Calibri"/>
        </w:rPr>
        <w:t xml:space="preserve"> </w:t>
      </w:r>
    </w:p>
    <w:p w14:paraId="21FCC93F" w14:textId="39E828AB" w:rsidR="00BE2321" w:rsidRDefault="00AE33AA" w:rsidP="00D44688">
      <w:pPr>
        <w:spacing w:after="120" w:line="240" w:lineRule="auto"/>
        <w:rPr>
          <w:rFonts w:ascii="Calibri" w:hAnsi="Calibri" w:cs="Calibri"/>
        </w:rPr>
      </w:pPr>
      <w:r>
        <w:rPr>
          <w:rFonts w:ascii="Calibri" w:hAnsi="Calibri" w:cs="Calibri"/>
        </w:rPr>
        <w:t>Notwithstanding</w:t>
      </w:r>
      <w:r w:rsidR="009E56B0">
        <w:rPr>
          <w:rFonts w:ascii="Calibri" w:hAnsi="Calibri" w:cs="Calibri"/>
        </w:rPr>
        <w:t xml:space="preserve">, </w:t>
      </w:r>
      <w:r w:rsidR="00366AA5">
        <w:rPr>
          <w:rFonts w:ascii="Calibri" w:hAnsi="Calibri" w:cs="Calibri"/>
        </w:rPr>
        <w:t>for</w:t>
      </w:r>
      <w:r w:rsidR="009E56B0">
        <w:rPr>
          <w:rFonts w:ascii="Calibri" w:hAnsi="Calibri" w:cs="Calibri"/>
        </w:rPr>
        <w:t xml:space="preserve"> full XHTML </w:t>
      </w:r>
      <w:r w:rsidR="00BE2321">
        <w:rPr>
          <w:rFonts w:ascii="Calibri" w:hAnsi="Calibri" w:cs="Calibri"/>
        </w:rPr>
        <w:t xml:space="preserve">input files </w:t>
      </w:r>
      <w:r w:rsidR="009E56B0">
        <w:rPr>
          <w:rFonts w:ascii="Calibri" w:hAnsi="Calibri" w:cs="Calibri"/>
        </w:rPr>
        <w:t xml:space="preserve">with all the </w:t>
      </w:r>
      <w:r w:rsidR="00366AA5">
        <w:rPr>
          <w:rFonts w:ascii="Calibri" w:hAnsi="Calibri" w:cs="Calibri"/>
        </w:rPr>
        <w:t>styles</w:t>
      </w:r>
      <w:r w:rsidR="009E56B0">
        <w:rPr>
          <w:rFonts w:ascii="Calibri" w:hAnsi="Calibri" w:cs="Calibri"/>
        </w:rPr>
        <w:t xml:space="preserve"> and decoration</w:t>
      </w:r>
      <w:r w:rsidR="00366AA5">
        <w:rPr>
          <w:rFonts w:ascii="Calibri" w:hAnsi="Calibri" w:cs="Calibri"/>
        </w:rPr>
        <w:t>s</w:t>
      </w:r>
      <w:r w:rsidR="009E56B0">
        <w:rPr>
          <w:rFonts w:ascii="Calibri" w:hAnsi="Calibri" w:cs="Calibri"/>
        </w:rPr>
        <w:t xml:space="preserve">, </w:t>
      </w:r>
      <w:r w:rsidR="00366AA5">
        <w:rPr>
          <w:rFonts w:ascii="Calibri" w:hAnsi="Calibri" w:cs="Calibri"/>
        </w:rPr>
        <w:t xml:space="preserve">this step </w:t>
      </w:r>
      <w:r w:rsidR="00BE2321">
        <w:rPr>
          <w:rFonts w:ascii="Calibri" w:hAnsi="Calibri" w:cs="Calibri"/>
        </w:rPr>
        <w:t>is skipped.</w:t>
      </w:r>
    </w:p>
    <w:p w14:paraId="4B2A6865" w14:textId="37DE6B10" w:rsidR="006A40A3" w:rsidRDefault="00F239CD" w:rsidP="00D44688">
      <w:pPr>
        <w:spacing w:after="120" w:line="240" w:lineRule="auto"/>
        <w:rPr>
          <w:rFonts w:ascii="Calibri" w:hAnsi="Calibri" w:cs="Calibri"/>
        </w:rPr>
      </w:pPr>
      <w:r>
        <w:rPr>
          <w:rFonts w:ascii="Calibri" w:hAnsi="Calibri" w:cs="Calibri"/>
        </w:rPr>
        <w:t xml:space="preserve">The first step is reading the basic </w:t>
      </w:r>
      <w:r w:rsidRPr="003A4E21">
        <w:rPr>
          <w:rFonts w:ascii="Calibri" w:hAnsi="Calibri" w:cs="Calibri"/>
          <w:b/>
          <w:bCs/>
          <w:i/>
          <w:iCs/>
        </w:rPr>
        <w:t>content</w:t>
      </w:r>
      <w:r w:rsidRPr="002F5CB6">
        <w:rPr>
          <w:rFonts w:ascii="Calibri" w:hAnsi="Calibri" w:cs="Calibri"/>
          <w:i/>
          <w:iCs/>
        </w:rPr>
        <w:t xml:space="preserve"> </w:t>
      </w:r>
      <w:r>
        <w:rPr>
          <w:rFonts w:ascii="Calibri" w:hAnsi="Calibri" w:cs="Calibri"/>
        </w:rPr>
        <w:t>and then generate a full XHTML file (</w:t>
      </w:r>
      <w:r w:rsidR="001A2066">
        <w:rPr>
          <w:rFonts w:ascii="Calibri" w:hAnsi="Calibri" w:cs="Calibri"/>
        </w:rPr>
        <w:t>when</w:t>
      </w:r>
      <w:r>
        <w:rPr>
          <w:rFonts w:ascii="Calibri" w:hAnsi="Calibri" w:cs="Calibri"/>
        </w:rPr>
        <w:t xml:space="preserve"> required).</w:t>
      </w:r>
    </w:p>
    <w:p w14:paraId="483A1F05" w14:textId="1AA1C286" w:rsidR="00AE33AA" w:rsidRDefault="005D0C6A" w:rsidP="00D44688">
      <w:pPr>
        <w:spacing w:after="120" w:line="240" w:lineRule="auto"/>
        <w:rPr>
          <w:rFonts w:ascii="Calibri" w:hAnsi="Calibri" w:cs="Calibri"/>
        </w:rPr>
      </w:pPr>
      <w:r>
        <w:rPr>
          <w:rFonts w:ascii="Calibri" w:hAnsi="Calibri" w:cs="Calibri"/>
        </w:rPr>
        <w:t xml:space="preserve">May be than part of the </w:t>
      </w:r>
      <w:bookmarkStart w:id="51" w:name="_Hlk160991496"/>
      <w:r>
        <w:rPr>
          <w:rFonts w:ascii="Calibri" w:hAnsi="Calibri" w:cs="Calibri"/>
        </w:rPr>
        <w:t xml:space="preserve">HTML decorative elements </w:t>
      </w:r>
      <w:bookmarkEnd w:id="51"/>
      <w:r w:rsidR="00DC289B">
        <w:rPr>
          <w:rFonts w:ascii="Calibri" w:hAnsi="Calibri" w:cs="Calibri"/>
        </w:rPr>
        <w:t xml:space="preserve">would be present, as &lt;b&gt;&lt;/b&gt; for </w:t>
      </w:r>
      <w:r w:rsidR="005B21AE">
        <w:rPr>
          <w:rFonts w:ascii="Calibri" w:hAnsi="Calibri" w:cs="Calibri"/>
        </w:rPr>
        <w:t xml:space="preserve">bold text. These </w:t>
      </w:r>
      <w:r w:rsidR="005B21AE" w:rsidRPr="005B21AE">
        <w:rPr>
          <w:rFonts w:ascii="Calibri" w:hAnsi="Calibri" w:cs="Calibri"/>
        </w:rPr>
        <w:t>HTML decorative elements</w:t>
      </w:r>
      <w:r w:rsidR="005B21AE">
        <w:rPr>
          <w:rFonts w:ascii="Calibri" w:hAnsi="Calibri" w:cs="Calibri"/>
        </w:rPr>
        <w:t xml:space="preserve"> are </w:t>
      </w:r>
      <w:r w:rsidR="0069335E">
        <w:rPr>
          <w:rFonts w:ascii="Calibri" w:hAnsi="Calibri" w:cs="Calibri"/>
        </w:rPr>
        <w:t>maintained</w:t>
      </w:r>
      <w:r w:rsidR="005B21AE">
        <w:rPr>
          <w:rFonts w:ascii="Calibri" w:hAnsi="Calibri" w:cs="Calibri"/>
        </w:rPr>
        <w:t>.</w:t>
      </w:r>
    </w:p>
    <w:p w14:paraId="3B8397E8" w14:textId="77777777" w:rsidR="0078627E" w:rsidRDefault="0078627E" w:rsidP="00D44688">
      <w:pPr>
        <w:spacing w:after="120" w:line="240" w:lineRule="auto"/>
        <w:rPr>
          <w:rFonts w:ascii="Calibri" w:hAnsi="Calibri" w:cs="Calibri"/>
        </w:rPr>
      </w:pPr>
    </w:p>
    <w:p w14:paraId="0FFD6989" w14:textId="48310B0D" w:rsidR="000D406D" w:rsidRPr="008653DB" w:rsidRDefault="000D406D" w:rsidP="000D406D">
      <w:pPr>
        <w:spacing w:after="120" w:line="240" w:lineRule="auto"/>
        <w:rPr>
          <w:rFonts w:ascii="Calibri" w:hAnsi="Calibri" w:cs="Calibri"/>
          <w:b/>
          <w:bCs/>
        </w:rPr>
      </w:pPr>
      <w:r w:rsidRPr="008653DB">
        <w:rPr>
          <w:rFonts w:ascii="Calibri" w:hAnsi="Calibri" w:cs="Calibri"/>
          <w:b/>
          <w:bCs/>
        </w:rPr>
        <w:t xml:space="preserve">List of </w:t>
      </w:r>
      <w:bookmarkStart w:id="52" w:name="_Hlk161313105"/>
      <w:r>
        <w:rPr>
          <w:rFonts w:ascii="Calibri" w:hAnsi="Calibri" w:cs="Calibri"/>
          <w:b/>
          <w:bCs/>
        </w:rPr>
        <w:t>conix-</w:t>
      </w:r>
      <w:r w:rsidR="005B21AE">
        <w:rPr>
          <w:rFonts w:ascii="Calibri" w:hAnsi="Calibri" w:cs="Calibri"/>
          <w:b/>
          <w:bCs/>
        </w:rPr>
        <w:t>HTML</w:t>
      </w:r>
      <w:r w:rsidRPr="008653DB">
        <w:rPr>
          <w:rFonts w:ascii="Calibri" w:hAnsi="Calibri" w:cs="Calibri"/>
          <w:b/>
          <w:bCs/>
        </w:rPr>
        <w:t xml:space="preserve"> properties</w:t>
      </w:r>
      <w:bookmarkEnd w:id="52"/>
      <w:r w:rsidRPr="008653DB">
        <w:rPr>
          <w:rFonts w:ascii="Calibri" w:hAnsi="Calibri" w:cs="Calibri"/>
          <w:b/>
          <w:bCs/>
        </w:rPr>
        <w:t>:</w:t>
      </w:r>
    </w:p>
    <w:p w14:paraId="7B774CC9" w14:textId="77E27E23" w:rsidR="008F634D" w:rsidRDefault="000D406D" w:rsidP="000D406D">
      <w:pPr>
        <w:spacing w:after="120" w:line="240" w:lineRule="auto"/>
        <w:rPr>
          <w:rFonts w:ascii="Calibri" w:hAnsi="Calibri" w:cs="Calibri"/>
        </w:rPr>
      </w:pPr>
      <w:bookmarkStart w:id="53" w:name="_Hlk160992879"/>
      <w:r w:rsidRPr="0094000D">
        <w:rPr>
          <w:rFonts w:ascii="Calibri" w:hAnsi="Calibri" w:cs="Calibri"/>
        </w:rPr>
        <w:t>--</w:t>
      </w:r>
      <w:bookmarkStart w:id="54" w:name="_Hlk161039692"/>
      <w:r w:rsidRPr="0094000D">
        <w:rPr>
          <w:rFonts w:ascii="Calibri" w:hAnsi="Calibri" w:cs="Calibri"/>
        </w:rPr>
        <w:t>conix</w:t>
      </w:r>
      <w:bookmarkStart w:id="55" w:name="_Hlk161035080"/>
      <w:r w:rsidRPr="0094000D">
        <w:rPr>
          <w:rFonts w:ascii="Calibri" w:hAnsi="Calibri" w:cs="Calibri"/>
        </w:rPr>
        <w:t>-</w:t>
      </w:r>
      <w:r w:rsidR="002B6AA0">
        <w:rPr>
          <w:rFonts w:ascii="Calibri" w:hAnsi="Calibri" w:cs="Calibri"/>
        </w:rPr>
        <w:t>TOC</w:t>
      </w:r>
      <w:bookmarkStart w:id="56" w:name="_Hlk161311752"/>
      <w:bookmarkEnd w:id="53"/>
      <w:bookmarkEnd w:id="54"/>
      <w:bookmarkEnd w:id="55"/>
      <w:r w:rsidR="00F74CCA">
        <w:rPr>
          <w:rFonts w:ascii="Calibri" w:hAnsi="Calibri" w:cs="Calibri"/>
        </w:rPr>
        <w:t>:</w:t>
      </w:r>
      <w:r w:rsidR="00F74CCA" w:rsidRPr="00F74CCA">
        <w:rPr>
          <w:rFonts w:ascii="Calibri" w:hAnsi="Calibri" w:cs="Calibri"/>
        </w:rPr>
        <w:t>’</w:t>
      </w:r>
      <w:r w:rsidR="00E51EA4">
        <w:rPr>
          <w:rFonts w:ascii="Calibri" w:hAnsi="Calibri" w:cs="Calibri"/>
        </w:rPr>
        <w:t>stylevalues</w:t>
      </w:r>
      <w:r w:rsidR="00F74CCA" w:rsidRPr="00F74CCA">
        <w:rPr>
          <w:rFonts w:ascii="Calibri" w:hAnsi="Calibri" w:cs="Calibri"/>
        </w:rPr>
        <w:t>’</w:t>
      </w:r>
      <w:bookmarkEnd w:id="56"/>
      <w:r w:rsidR="00160AD6" w:rsidRPr="00160AD6">
        <w:rPr>
          <w:rFonts w:ascii="Calibri" w:hAnsi="Calibri" w:cs="Calibri"/>
        </w:rPr>
        <w:t>;</w:t>
      </w:r>
      <w:r w:rsidR="008F634D">
        <w:rPr>
          <w:rFonts w:ascii="Calibri" w:hAnsi="Calibri" w:cs="Calibri"/>
        </w:rPr>
        <w:tab/>
      </w:r>
      <w:r w:rsidR="008F634D">
        <w:rPr>
          <w:rFonts w:ascii="Calibri" w:hAnsi="Calibri" w:cs="Calibri"/>
        </w:rPr>
        <w:tab/>
        <w:t xml:space="preserve">Entry for the Table </w:t>
      </w:r>
      <w:r w:rsidR="00B4122B">
        <w:rPr>
          <w:rFonts w:ascii="Calibri" w:hAnsi="Calibri" w:cs="Calibri"/>
        </w:rPr>
        <w:t>O</w:t>
      </w:r>
      <w:r w:rsidR="008F634D">
        <w:rPr>
          <w:rFonts w:ascii="Calibri" w:hAnsi="Calibri" w:cs="Calibri"/>
        </w:rPr>
        <w:t>f Contents</w:t>
      </w:r>
      <w:r w:rsidR="0069335E">
        <w:rPr>
          <w:rFonts w:ascii="Calibri" w:hAnsi="Calibri" w:cs="Calibri"/>
        </w:rPr>
        <w:t>. Starts in new page.</w:t>
      </w:r>
      <w:r w:rsidR="004D62D3">
        <w:rPr>
          <w:rFonts w:ascii="Calibri" w:hAnsi="Calibri" w:cs="Calibri"/>
        </w:rPr>
        <w:t xml:space="preserve"> </w:t>
      </w:r>
    </w:p>
    <w:p w14:paraId="108C3CDE" w14:textId="61688F63" w:rsidR="00D007DB" w:rsidRDefault="000D406D" w:rsidP="000D406D">
      <w:pPr>
        <w:spacing w:after="120" w:line="240" w:lineRule="auto"/>
        <w:rPr>
          <w:rFonts w:ascii="Calibri" w:hAnsi="Calibri" w:cs="Calibri"/>
        </w:rPr>
      </w:pPr>
      <w:r w:rsidRPr="000646AB">
        <w:rPr>
          <w:rFonts w:ascii="Calibri" w:hAnsi="Calibri" w:cs="Calibri"/>
        </w:rPr>
        <w:t>--conix-</w:t>
      </w:r>
      <w:bookmarkStart w:id="57" w:name="_Hlk161035150"/>
      <w:r w:rsidR="003B3F42">
        <w:rPr>
          <w:rFonts w:ascii="Calibri" w:hAnsi="Calibri" w:cs="Calibri"/>
        </w:rPr>
        <w:t>Head</w:t>
      </w:r>
      <w:r w:rsidR="000464DF">
        <w:rPr>
          <w:rFonts w:ascii="Calibri" w:hAnsi="Calibri" w:cs="Calibri"/>
        </w:rPr>
        <w:t>ing</w:t>
      </w:r>
      <w:bookmarkEnd w:id="57"/>
      <w:r w:rsidR="006D0699">
        <w:rPr>
          <w:rFonts w:ascii="Calibri" w:hAnsi="Calibri" w:cs="Calibri"/>
        </w:rPr>
        <w:t>:</w:t>
      </w:r>
      <w:r w:rsidR="006D0699" w:rsidRPr="00F74CCA">
        <w:rPr>
          <w:rFonts w:ascii="Calibri" w:hAnsi="Calibri" w:cs="Calibri"/>
        </w:rPr>
        <w:t>’</w:t>
      </w:r>
      <w:r w:rsidR="006D0699">
        <w:rPr>
          <w:rFonts w:ascii="Calibri" w:hAnsi="Calibri" w:cs="Calibri"/>
        </w:rPr>
        <w:t>stylevalues</w:t>
      </w:r>
      <w:r w:rsidR="006D0699" w:rsidRPr="00F74CCA">
        <w:rPr>
          <w:rFonts w:ascii="Calibri" w:hAnsi="Calibri" w:cs="Calibri"/>
        </w:rPr>
        <w:t>’</w:t>
      </w:r>
      <w:r w:rsidR="00160AD6" w:rsidRPr="00160AD6">
        <w:rPr>
          <w:rFonts w:ascii="Calibri" w:hAnsi="Calibri" w:cs="Calibri"/>
        </w:rPr>
        <w:t>;</w:t>
      </w:r>
      <w:r w:rsidR="003B3F42">
        <w:rPr>
          <w:rFonts w:ascii="Calibri" w:hAnsi="Calibri" w:cs="Calibri"/>
        </w:rPr>
        <w:tab/>
      </w:r>
      <w:r>
        <w:rPr>
          <w:rFonts w:ascii="Calibri" w:hAnsi="Calibri" w:cs="Calibri"/>
        </w:rPr>
        <w:tab/>
      </w:r>
      <w:r w:rsidR="000F43B3">
        <w:rPr>
          <w:rFonts w:ascii="Calibri" w:hAnsi="Calibri" w:cs="Calibri"/>
        </w:rPr>
        <w:t xml:space="preserve">Header of </w:t>
      </w:r>
      <w:r w:rsidR="000525AD">
        <w:rPr>
          <w:rFonts w:ascii="Calibri" w:hAnsi="Calibri" w:cs="Calibri"/>
        </w:rPr>
        <w:t>paragraphs. S</w:t>
      </w:r>
      <w:r w:rsidR="00D007DB">
        <w:rPr>
          <w:rFonts w:ascii="Calibri" w:hAnsi="Calibri" w:cs="Calibri"/>
        </w:rPr>
        <w:t>tart</w:t>
      </w:r>
      <w:r w:rsidR="00485FA5">
        <w:rPr>
          <w:rFonts w:ascii="Calibri" w:hAnsi="Calibri" w:cs="Calibri"/>
        </w:rPr>
        <w:t>s</w:t>
      </w:r>
      <w:r w:rsidR="00D007DB">
        <w:rPr>
          <w:rFonts w:ascii="Calibri" w:hAnsi="Calibri" w:cs="Calibri"/>
        </w:rPr>
        <w:t xml:space="preserve"> with two lines of margin</w:t>
      </w:r>
      <w:r w:rsidR="00455A88" w:rsidRPr="00455A88">
        <w:rPr>
          <w:rFonts w:ascii="Calibri" w:hAnsi="Calibri" w:cs="Calibri"/>
        </w:rPr>
        <w:t xml:space="preserve">. </w:t>
      </w:r>
    </w:p>
    <w:p w14:paraId="5E985761" w14:textId="6F7B1F31" w:rsidR="000D406D" w:rsidRDefault="00D007DB" w:rsidP="00016121">
      <w:pPr>
        <w:spacing w:after="120" w:line="240" w:lineRule="auto"/>
        <w:ind w:left="3600" w:hanging="3600"/>
        <w:rPr>
          <w:rFonts w:ascii="Calibri" w:hAnsi="Calibri" w:cs="Calibri"/>
        </w:rPr>
      </w:pPr>
      <w:bookmarkStart w:id="58" w:name="_Hlk160992954"/>
      <w:r>
        <w:rPr>
          <w:rFonts w:ascii="Calibri" w:hAnsi="Calibri" w:cs="Calibri"/>
        </w:rPr>
        <w:t>--conix-</w:t>
      </w:r>
      <w:r w:rsidR="00485FA5">
        <w:rPr>
          <w:rFonts w:ascii="Calibri" w:hAnsi="Calibri" w:cs="Calibri"/>
        </w:rPr>
        <w:t>Paragraph</w:t>
      </w:r>
      <w:bookmarkEnd w:id="58"/>
      <w:r w:rsidR="006D0699">
        <w:rPr>
          <w:rFonts w:ascii="Calibri" w:hAnsi="Calibri" w:cs="Calibri"/>
        </w:rPr>
        <w:t>:</w:t>
      </w:r>
      <w:r w:rsidR="006D0699" w:rsidRPr="00F74CCA">
        <w:rPr>
          <w:rFonts w:ascii="Calibri" w:hAnsi="Calibri" w:cs="Calibri"/>
        </w:rPr>
        <w:t>’</w:t>
      </w:r>
      <w:r w:rsidR="006D0699">
        <w:rPr>
          <w:rFonts w:ascii="Calibri" w:hAnsi="Calibri" w:cs="Calibri"/>
        </w:rPr>
        <w:t>stylevalues</w:t>
      </w:r>
      <w:r w:rsidR="006D0699" w:rsidRPr="00F74CCA">
        <w:rPr>
          <w:rFonts w:ascii="Calibri" w:hAnsi="Calibri" w:cs="Calibri"/>
        </w:rPr>
        <w:t>’</w:t>
      </w:r>
      <w:r w:rsidR="00160AD6" w:rsidRPr="00160AD6">
        <w:rPr>
          <w:rFonts w:ascii="Calibri" w:hAnsi="Calibri" w:cs="Calibri"/>
        </w:rPr>
        <w:t>;</w:t>
      </w:r>
      <w:r w:rsidR="00485FA5">
        <w:rPr>
          <w:rFonts w:ascii="Calibri" w:hAnsi="Calibri" w:cs="Calibri"/>
        </w:rPr>
        <w:tab/>
        <w:t>Starts in new line</w:t>
      </w:r>
      <w:r w:rsidR="008519E4">
        <w:rPr>
          <w:rFonts w:ascii="Calibri" w:hAnsi="Calibri" w:cs="Calibri"/>
        </w:rPr>
        <w:t>.</w:t>
      </w:r>
      <w:r w:rsidR="00016121">
        <w:rPr>
          <w:rFonts w:ascii="Calibri" w:hAnsi="Calibri" w:cs="Calibri"/>
        </w:rPr>
        <w:br/>
      </w:r>
      <w:r w:rsidR="001B0A5A">
        <w:rPr>
          <w:rFonts w:ascii="Calibri" w:hAnsi="Calibri" w:cs="Calibri"/>
        </w:rPr>
        <w:t>D</w:t>
      </w:r>
      <w:r w:rsidR="00D206C8">
        <w:rPr>
          <w:rFonts w:ascii="Calibri" w:hAnsi="Calibri" w:cs="Calibri"/>
        </w:rPr>
        <w:t xml:space="preserve">efault after </w:t>
      </w:r>
      <w:r w:rsidR="00D206C8" w:rsidRPr="00657A07">
        <w:rPr>
          <w:rFonts w:ascii="Calibri" w:hAnsi="Calibri" w:cs="Calibri"/>
        </w:rPr>
        <w:t xml:space="preserve">--conix-TOC </w:t>
      </w:r>
      <w:r w:rsidR="00D206C8">
        <w:rPr>
          <w:rFonts w:ascii="Calibri" w:hAnsi="Calibri" w:cs="Calibri"/>
        </w:rPr>
        <w:t>or --</w:t>
      </w:r>
      <w:r w:rsidR="00D206C8" w:rsidRPr="00130877">
        <w:rPr>
          <w:rFonts w:ascii="Calibri" w:hAnsi="Calibri" w:cs="Calibri"/>
        </w:rPr>
        <w:t>conix-Header</w:t>
      </w:r>
    </w:p>
    <w:p w14:paraId="43DBA7DE" w14:textId="0351BB16" w:rsidR="00960889" w:rsidRDefault="00960889" w:rsidP="000D406D">
      <w:pPr>
        <w:spacing w:after="120" w:line="240" w:lineRule="auto"/>
        <w:rPr>
          <w:rFonts w:ascii="Calibri" w:hAnsi="Calibri" w:cs="Calibri"/>
        </w:rPr>
      </w:pPr>
      <w:bookmarkStart w:id="59" w:name="_Hlk160992970"/>
      <w:r w:rsidRPr="00960889">
        <w:rPr>
          <w:rFonts w:ascii="Calibri" w:hAnsi="Calibri" w:cs="Calibri"/>
        </w:rPr>
        <w:t>--conix-</w:t>
      </w:r>
      <w:r>
        <w:rPr>
          <w:rFonts w:ascii="Calibri" w:hAnsi="Calibri" w:cs="Calibri"/>
        </w:rPr>
        <w:t>Text</w:t>
      </w:r>
      <w:bookmarkEnd w:id="59"/>
      <w:r w:rsidR="006D0699">
        <w:rPr>
          <w:rFonts w:ascii="Calibri" w:hAnsi="Calibri" w:cs="Calibri"/>
        </w:rPr>
        <w:t>:</w:t>
      </w:r>
      <w:bookmarkStart w:id="60" w:name="_Hlk161322519"/>
      <w:r w:rsidR="006D0699" w:rsidRPr="00F74CCA">
        <w:rPr>
          <w:rFonts w:ascii="Calibri" w:hAnsi="Calibri" w:cs="Calibri"/>
        </w:rPr>
        <w:t>’</w:t>
      </w:r>
      <w:r w:rsidR="006D0699">
        <w:rPr>
          <w:rFonts w:ascii="Calibri" w:hAnsi="Calibri" w:cs="Calibri"/>
        </w:rPr>
        <w:t>stylevalues</w:t>
      </w:r>
      <w:r w:rsidR="006D0699" w:rsidRPr="00F74CCA">
        <w:rPr>
          <w:rFonts w:ascii="Calibri" w:hAnsi="Calibri" w:cs="Calibri"/>
        </w:rPr>
        <w:t>’</w:t>
      </w:r>
      <w:bookmarkEnd w:id="60"/>
      <w:r w:rsidR="00160AD6" w:rsidRPr="00160AD6">
        <w:rPr>
          <w:rFonts w:ascii="Calibri" w:hAnsi="Calibri" w:cs="Calibri"/>
        </w:rPr>
        <w:t>;</w:t>
      </w:r>
      <w:r w:rsidR="00657A07">
        <w:rPr>
          <w:rFonts w:ascii="Calibri" w:hAnsi="Calibri" w:cs="Calibri"/>
        </w:rPr>
        <w:tab/>
      </w:r>
      <w:r w:rsidRPr="00960889">
        <w:rPr>
          <w:rFonts w:ascii="Calibri" w:hAnsi="Calibri" w:cs="Calibri"/>
        </w:rPr>
        <w:tab/>
      </w:r>
      <w:r w:rsidR="00152AF6">
        <w:rPr>
          <w:rFonts w:ascii="Calibri" w:hAnsi="Calibri" w:cs="Calibri"/>
        </w:rPr>
        <w:t xml:space="preserve">Just continue </w:t>
      </w:r>
      <w:r w:rsidR="001B0A5A">
        <w:rPr>
          <w:rFonts w:ascii="Calibri" w:hAnsi="Calibri" w:cs="Calibri"/>
        </w:rPr>
        <w:t xml:space="preserve">in the same </w:t>
      </w:r>
      <w:r w:rsidR="00C13126">
        <w:rPr>
          <w:rFonts w:ascii="Calibri" w:hAnsi="Calibri" w:cs="Calibri"/>
        </w:rPr>
        <w:t>the line</w:t>
      </w:r>
      <w:r w:rsidR="001B0A5A">
        <w:rPr>
          <w:rFonts w:ascii="Calibri" w:hAnsi="Calibri" w:cs="Calibri"/>
        </w:rPr>
        <w:t>.</w:t>
      </w:r>
      <w:r w:rsidR="009C4CC1">
        <w:rPr>
          <w:rFonts w:ascii="Calibri" w:hAnsi="Calibri" w:cs="Calibri"/>
        </w:rPr>
        <w:br/>
      </w:r>
      <w:r w:rsidR="001B0A5A">
        <w:rPr>
          <w:rFonts w:ascii="Calibri" w:hAnsi="Calibri" w:cs="Calibri"/>
        </w:rPr>
        <w:tab/>
      </w:r>
      <w:r w:rsidR="001B0A5A">
        <w:rPr>
          <w:rFonts w:ascii="Calibri" w:hAnsi="Calibri" w:cs="Calibri"/>
        </w:rPr>
        <w:tab/>
      </w:r>
      <w:r w:rsidR="001B0A5A">
        <w:rPr>
          <w:rFonts w:ascii="Calibri" w:hAnsi="Calibri" w:cs="Calibri"/>
        </w:rPr>
        <w:tab/>
      </w:r>
      <w:r w:rsidR="001B0A5A">
        <w:rPr>
          <w:rFonts w:ascii="Calibri" w:hAnsi="Calibri" w:cs="Calibri"/>
        </w:rPr>
        <w:tab/>
      </w:r>
      <w:r w:rsidR="001B0A5A">
        <w:rPr>
          <w:rFonts w:ascii="Calibri" w:hAnsi="Calibri" w:cs="Calibri"/>
        </w:rPr>
        <w:tab/>
        <w:t>Default</w:t>
      </w:r>
      <w:r w:rsidR="00C13126">
        <w:rPr>
          <w:rFonts w:ascii="Calibri" w:hAnsi="Calibri" w:cs="Calibri"/>
        </w:rPr>
        <w:t xml:space="preserve"> </w:t>
      </w:r>
      <w:r w:rsidR="00152AF6">
        <w:rPr>
          <w:rFonts w:ascii="Calibri" w:hAnsi="Calibri" w:cs="Calibri"/>
        </w:rPr>
        <w:t xml:space="preserve">after </w:t>
      </w:r>
      <w:r w:rsidR="00152AF6" w:rsidRPr="00152AF6">
        <w:rPr>
          <w:rFonts w:ascii="Calibri" w:hAnsi="Calibri" w:cs="Calibri"/>
        </w:rPr>
        <w:t xml:space="preserve">--conix-Paragraph </w:t>
      </w:r>
      <w:r w:rsidR="00152AF6">
        <w:rPr>
          <w:rFonts w:ascii="Calibri" w:hAnsi="Calibri" w:cs="Calibri"/>
        </w:rPr>
        <w:t xml:space="preserve">or </w:t>
      </w:r>
      <w:r w:rsidR="00152AF6" w:rsidRPr="00152AF6">
        <w:rPr>
          <w:rFonts w:ascii="Calibri" w:hAnsi="Calibri" w:cs="Calibri"/>
        </w:rPr>
        <w:t>--conix-Text</w:t>
      </w:r>
    </w:p>
    <w:p w14:paraId="68A5A384" w14:textId="7162A599" w:rsidR="0044303B" w:rsidRDefault="008C135A" w:rsidP="000D406D">
      <w:pPr>
        <w:spacing w:after="120" w:line="240" w:lineRule="auto"/>
        <w:rPr>
          <w:rFonts w:ascii="Calibri" w:hAnsi="Calibri" w:cs="Calibri"/>
        </w:rPr>
      </w:pPr>
      <w:r>
        <w:rPr>
          <w:rFonts w:ascii="Calibri" w:hAnsi="Calibri" w:cs="Calibri"/>
        </w:rPr>
        <w:t xml:space="preserve">If none of the above is used, </w:t>
      </w:r>
      <w:r w:rsidR="008519E4">
        <w:rPr>
          <w:rFonts w:ascii="Calibri" w:hAnsi="Calibri" w:cs="Calibri"/>
        </w:rPr>
        <w:t xml:space="preserve">the text </w:t>
      </w:r>
      <w:r w:rsidR="000A5199">
        <w:rPr>
          <w:rFonts w:ascii="Calibri" w:hAnsi="Calibri" w:cs="Calibri"/>
        </w:rPr>
        <w:t>will continue in the same line</w:t>
      </w:r>
      <w:r w:rsidR="00936F1F">
        <w:rPr>
          <w:rFonts w:ascii="Calibri" w:hAnsi="Calibri" w:cs="Calibri"/>
        </w:rPr>
        <w:t xml:space="preserve"> than the previous </w:t>
      </w:r>
      <w:r w:rsidR="0075796F" w:rsidRPr="0075796F">
        <w:rPr>
          <w:rFonts w:ascii="Calibri" w:hAnsi="Calibri" w:cs="Calibri"/>
          <w:i/>
          <w:iCs/>
        </w:rPr>
        <w:t>content</w:t>
      </w:r>
      <w:r w:rsidR="0044303B">
        <w:rPr>
          <w:rFonts w:ascii="Calibri" w:hAnsi="Calibri" w:cs="Calibri"/>
        </w:rPr>
        <w:t>.</w:t>
      </w:r>
      <w:r w:rsidR="00034FE7">
        <w:rPr>
          <w:rFonts w:ascii="Calibri" w:hAnsi="Calibri" w:cs="Calibri"/>
        </w:rPr>
        <w:t xml:space="preserve"> </w:t>
      </w:r>
      <w:r w:rsidR="0075796F">
        <w:rPr>
          <w:rFonts w:ascii="Calibri" w:hAnsi="Calibri" w:cs="Calibri"/>
        </w:rPr>
        <w:t xml:space="preserve">If the previous content is a </w:t>
      </w:r>
      <w:r w:rsidR="0075796F" w:rsidRPr="0075796F">
        <w:rPr>
          <w:rFonts w:ascii="Calibri" w:hAnsi="Calibri" w:cs="Calibri"/>
        </w:rPr>
        <w:t>--conix-TOC</w:t>
      </w:r>
      <w:r w:rsidR="0075796F">
        <w:rPr>
          <w:rFonts w:ascii="Calibri" w:hAnsi="Calibri" w:cs="Calibri"/>
        </w:rPr>
        <w:t xml:space="preserve"> or </w:t>
      </w:r>
      <w:r w:rsidR="0075796F" w:rsidRPr="0075796F">
        <w:rPr>
          <w:rFonts w:ascii="Calibri" w:hAnsi="Calibri" w:cs="Calibri"/>
        </w:rPr>
        <w:t>--conix-Header</w:t>
      </w:r>
      <w:r w:rsidR="0075796F">
        <w:rPr>
          <w:rFonts w:ascii="Calibri" w:hAnsi="Calibri" w:cs="Calibri"/>
        </w:rPr>
        <w:t xml:space="preserve">, then </w:t>
      </w:r>
      <w:r w:rsidR="00103844">
        <w:rPr>
          <w:rFonts w:ascii="Calibri" w:hAnsi="Calibri" w:cs="Calibri"/>
        </w:rPr>
        <w:t xml:space="preserve">the </w:t>
      </w:r>
      <w:r w:rsidR="0075796F" w:rsidRPr="0075796F">
        <w:rPr>
          <w:rFonts w:ascii="Calibri" w:hAnsi="Calibri" w:cs="Calibri"/>
        </w:rPr>
        <w:t>--conix-Paragraph</w:t>
      </w:r>
      <w:r w:rsidR="00AC3DC0">
        <w:rPr>
          <w:rFonts w:ascii="Calibri" w:hAnsi="Calibri" w:cs="Calibri"/>
        </w:rPr>
        <w:t xml:space="preserve"> is set by defau</w:t>
      </w:r>
      <w:r w:rsidR="00A11D18">
        <w:rPr>
          <w:rFonts w:ascii="Calibri" w:hAnsi="Calibri" w:cs="Calibri"/>
        </w:rPr>
        <w:t>lt.</w:t>
      </w:r>
    </w:p>
    <w:p w14:paraId="45B06389" w14:textId="77777777" w:rsidR="008A69AF" w:rsidRDefault="008A69AF" w:rsidP="008A69AF">
      <w:pPr>
        <w:spacing w:after="120" w:line="240" w:lineRule="auto"/>
        <w:rPr>
          <w:rFonts w:ascii="Calibri" w:hAnsi="Calibri" w:cs="Calibri"/>
        </w:rPr>
      </w:pPr>
      <w:bookmarkStart w:id="61" w:name="_Hlk161313047"/>
    </w:p>
    <w:p w14:paraId="3F5FA3DA" w14:textId="12F83BDD" w:rsidR="008A69AF" w:rsidRPr="00950DD4" w:rsidRDefault="008A69AF" w:rsidP="008A69AF">
      <w:pPr>
        <w:spacing w:after="120" w:line="240" w:lineRule="auto"/>
        <w:rPr>
          <w:rFonts w:ascii="Calibri" w:hAnsi="Calibri" w:cs="Calibri"/>
        </w:rPr>
      </w:pPr>
      <w:r w:rsidRPr="00950DD4">
        <w:rPr>
          <w:rFonts w:ascii="Calibri" w:hAnsi="Calibri" w:cs="Calibri"/>
        </w:rPr>
        <w:t>--conix-pageheader:</w:t>
      </w:r>
      <w:r w:rsidRPr="008A69AF">
        <w:rPr>
          <w:rFonts w:ascii="Calibri" w:hAnsi="Calibri" w:cs="Calibri"/>
        </w:rPr>
        <w:t>’stylevalues’</w:t>
      </w:r>
      <w:r w:rsidRPr="00950DD4">
        <w:rPr>
          <w:rFonts w:ascii="Calibri" w:hAnsi="Calibri" w:cs="Calibri"/>
        </w:rPr>
        <w:t xml:space="preserve"> </w:t>
      </w:r>
      <w:r w:rsidRPr="00950DD4">
        <w:rPr>
          <w:rFonts w:ascii="Calibri" w:hAnsi="Calibri" w:cs="Calibri"/>
        </w:rPr>
        <w:tab/>
        <w:t>See pageheader paragraph</w:t>
      </w:r>
    </w:p>
    <w:p w14:paraId="531DB524" w14:textId="2D6867FD" w:rsidR="008A69AF" w:rsidRDefault="008A69AF" w:rsidP="008A69AF">
      <w:pPr>
        <w:spacing w:after="120" w:line="240" w:lineRule="auto"/>
        <w:rPr>
          <w:rFonts w:ascii="Calibri" w:hAnsi="Calibri" w:cs="Calibri"/>
        </w:rPr>
      </w:pPr>
      <w:r w:rsidRPr="00950DD4">
        <w:rPr>
          <w:rFonts w:ascii="Calibri" w:hAnsi="Calibri" w:cs="Calibri"/>
        </w:rPr>
        <w:t>--conix-pagefooter:</w:t>
      </w:r>
      <w:r w:rsidRPr="008A69AF">
        <w:rPr>
          <w:rFonts w:ascii="Calibri" w:hAnsi="Calibri" w:cs="Calibri"/>
        </w:rPr>
        <w:t>’stylevalues’</w:t>
      </w:r>
      <w:r w:rsidR="00691CEF">
        <w:rPr>
          <w:rFonts w:ascii="Calibri" w:hAnsi="Calibri" w:cs="Calibri"/>
        </w:rPr>
        <w:tab/>
      </w:r>
      <w:r w:rsidRPr="00950DD4">
        <w:rPr>
          <w:rFonts w:ascii="Calibri" w:hAnsi="Calibri" w:cs="Calibri"/>
        </w:rPr>
        <w:tab/>
        <w:t>See pagefooter paragraph</w:t>
      </w:r>
      <w:r>
        <w:rPr>
          <w:rFonts w:ascii="Calibri" w:hAnsi="Calibri" w:cs="Calibri"/>
        </w:rPr>
        <w:t xml:space="preserve">, </w:t>
      </w:r>
    </w:p>
    <w:p w14:paraId="28E6D1A2" w14:textId="77777777" w:rsidR="008319DC" w:rsidRDefault="008319DC" w:rsidP="00797C66">
      <w:pPr>
        <w:spacing w:after="120" w:line="240" w:lineRule="auto"/>
        <w:rPr>
          <w:rFonts w:ascii="Calibri" w:hAnsi="Calibri" w:cs="Calibri"/>
        </w:rPr>
      </w:pPr>
    </w:p>
    <w:p w14:paraId="71696D16" w14:textId="37573DB3" w:rsidR="00797C66" w:rsidRDefault="00797C66" w:rsidP="00797C66">
      <w:pPr>
        <w:spacing w:after="120" w:line="240" w:lineRule="auto"/>
        <w:rPr>
          <w:rFonts w:ascii="Calibri" w:hAnsi="Calibri" w:cs="Calibri"/>
        </w:rPr>
      </w:pPr>
      <w:r>
        <w:rPr>
          <w:rFonts w:ascii="Calibri" w:hAnsi="Calibri" w:cs="Calibri"/>
        </w:rPr>
        <w:t>--conix-table:’table tr td /table’</w:t>
      </w:r>
      <w:r>
        <w:rPr>
          <w:rFonts w:ascii="Calibri" w:hAnsi="Calibri" w:cs="Calibri"/>
        </w:rPr>
        <w:tab/>
      </w:r>
      <w:r>
        <w:rPr>
          <w:rFonts w:ascii="Calibri" w:hAnsi="Calibri" w:cs="Calibri"/>
        </w:rPr>
        <w:tab/>
        <w:t>See below Tables paragraph</w:t>
      </w:r>
    </w:p>
    <w:p w14:paraId="19D56C79" w14:textId="77777777" w:rsidR="00227723" w:rsidRDefault="00227723" w:rsidP="000D406D">
      <w:pPr>
        <w:spacing w:after="120" w:line="240" w:lineRule="auto"/>
        <w:rPr>
          <w:rFonts w:ascii="Calibri" w:hAnsi="Calibri" w:cs="Calibri"/>
        </w:rPr>
      </w:pPr>
    </w:p>
    <w:p w14:paraId="68B06FBE" w14:textId="15931CC5" w:rsidR="001D1265" w:rsidRPr="00490CF1" w:rsidRDefault="00490CF1" w:rsidP="000D406D">
      <w:pPr>
        <w:spacing w:after="120" w:line="240" w:lineRule="auto"/>
        <w:rPr>
          <w:rFonts w:ascii="Calibri" w:hAnsi="Calibri" w:cs="Calibri"/>
          <w:u w:val="single"/>
        </w:rPr>
      </w:pPr>
      <w:r>
        <w:rPr>
          <w:rFonts w:ascii="Calibri" w:hAnsi="Calibri" w:cs="Calibri"/>
          <w:u w:val="single"/>
        </w:rPr>
        <w:t>s</w:t>
      </w:r>
      <w:r w:rsidR="00227723" w:rsidRPr="00490CF1">
        <w:rPr>
          <w:rFonts w:ascii="Calibri" w:hAnsi="Calibri" w:cs="Calibri"/>
          <w:u w:val="single"/>
        </w:rPr>
        <w:t>tylevalues</w:t>
      </w:r>
    </w:p>
    <w:p w14:paraId="69930EDB" w14:textId="38CA6E8B" w:rsidR="000B7569" w:rsidRDefault="000B7569" w:rsidP="000D406D">
      <w:pPr>
        <w:spacing w:after="120" w:line="240" w:lineRule="auto"/>
        <w:rPr>
          <w:rFonts w:ascii="Calibri" w:hAnsi="Calibri" w:cs="Calibri"/>
        </w:rPr>
      </w:pPr>
      <w:r>
        <w:rPr>
          <w:rFonts w:ascii="Calibri" w:hAnsi="Calibri" w:cs="Calibri"/>
        </w:rPr>
        <w:t>Th</w:t>
      </w:r>
      <w:r w:rsidR="001A792D">
        <w:rPr>
          <w:rFonts w:ascii="Calibri" w:hAnsi="Calibri" w:cs="Calibri"/>
        </w:rPr>
        <w:t xml:space="preserve">is converter recognizes </w:t>
      </w:r>
      <w:r>
        <w:rPr>
          <w:rFonts w:ascii="Calibri" w:hAnsi="Calibri" w:cs="Calibri"/>
        </w:rPr>
        <w:t>th</w:t>
      </w:r>
      <w:r w:rsidR="001A792D">
        <w:rPr>
          <w:rFonts w:ascii="Calibri" w:hAnsi="Calibri" w:cs="Calibri"/>
        </w:rPr>
        <w:t>r</w:t>
      </w:r>
      <w:r>
        <w:rPr>
          <w:rFonts w:ascii="Calibri" w:hAnsi="Calibri" w:cs="Calibri"/>
        </w:rPr>
        <w:t>ee types of styletype values</w:t>
      </w:r>
    </w:p>
    <w:p w14:paraId="14B6564A" w14:textId="4F4662BE" w:rsidR="00490CF1" w:rsidRPr="00490CF1" w:rsidRDefault="00490CF1" w:rsidP="000D406D">
      <w:pPr>
        <w:spacing w:after="120" w:line="240" w:lineRule="auto"/>
        <w:rPr>
          <w:rFonts w:ascii="Calibri" w:hAnsi="Calibri" w:cs="Calibri"/>
        </w:rPr>
      </w:pPr>
      <w:r w:rsidRPr="00490CF1">
        <w:rPr>
          <w:rFonts w:ascii="Calibri" w:hAnsi="Calibri" w:cs="Calibri"/>
        </w:rPr>
        <w:t>99px</w:t>
      </w:r>
      <w:r w:rsidRPr="00490CF1">
        <w:rPr>
          <w:rFonts w:ascii="Calibri" w:hAnsi="Calibri" w:cs="Calibri"/>
        </w:rPr>
        <w:tab/>
      </w:r>
      <w:r w:rsidR="00885AC6">
        <w:rPr>
          <w:rFonts w:ascii="Calibri" w:hAnsi="Calibri" w:cs="Calibri"/>
        </w:rPr>
        <w:tab/>
      </w:r>
      <w:r w:rsidRPr="00490CF1">
        <w:rPr>
          <w:rFonts w:ascii="Calibri" w:hAnsi="Calibri" w:cs="Calibri"/>
        </w:rPr>
        <w:t>Font</w:t>
      </w:r>
      <w:r w:rsidR="00885AC6">
        <w:rPr>
          <w:rFonts w:ascii="Calibri" w:hAnsi="Calibri" w:cs="Calibri"/>
        </w:rPr>
        <w:t xml:space="preserve"> </w:t>
      </w:r>
      <w:r w:rsidRPr="00490CF1">
        <w:rPr>
          <w:rFonts w:ascii="Calibri" w:hAnsi="Calibri" w:cs="Calibri"/>
        </w:rPr>
        <w:t>size</w:t>
      </w:r>
      <w:r w:rsidR="00F00A7F">
        <w:rPr>
          <w:rFonts w:ascii="Calibri" w:hAnsi="Calibri" w:cs="Calibri"/>
        </w:rPr>
        <w:t>, with this format</w:t>
      </w:r>
      <w:r w:rsidR="001A792D">
        <w:rPr>
          <w:rFonts w:ascii="Calibri" w:hAnsi="Calibri" w:cs="Calibri"/>
        </w:rPr>
        <w:t xml:space="preserve"> (</w:t>
      </w:r>
      <w:r w:rsidR="00560577">
        <w:rPr>
          <w:rFonts w:ascii="Calibri" w:hAnsi="Calibri" w:cs="Calibri"/>
        </w:rPr>
        <w:t xml:space="preserve">integer with </w:t>
      </w:r>
      <w:r w:rsidR="00560577" w:rsidRPr="00560577">
        <w:rPr>
          <w:rFonts w:ascii="Calibri" w:hAnsi="Calibri" w:cs="Calibri"/>
          <w:i/>
          <w:iCs/>
        </w:rPr>
        <w:t xml:space="preserve">px </w:t>
      </w:r>
      <w:r w:rsidR="0038641F">
        <w:rPr>
          <w:rFonts w:ascii="Calibri" w:hAnsi="Calibri" w:cs="Calibri"/>
        </w:rPr>
        <w:t>as t</w:t>
      </w:r>
      <w:r w:rsidR="00560577">
        <w:rPr>
          <w:rFonts w:ascii="Calibri" w:hAnsi="Calibri" w:cs="Calibri"/>
        </w:rPr>
        <w:t>ailing</w:t>
      </w:r>
      <w:r w:rsidR="0038641F" w:rsidRPr="0038641F">
        <w:t xml:space="preserve"> </w:t>
      </w:r>
      <w:r w:rsidR="0038641F" w:rsidRPr="0038641F">
        <w:rPr>
          <w:rFonts w:ascii="Calibri" w:hAnsi="Calibri" w:cs="Calibri"/>
        </w:rPr>
        <w:t>character</w:t>
      </w:r>
      <w:r w:rsidR="0038641F">
        <w:rPr>
          <w:rFonts w:ascii="Calibri" w:hAnsi="Calibri" w:cs="Calibri"/>
        </w:rPr>
        <w:t>s</w:t>
      </w:r>
      <w:r w:rsidR="00560577">
        <w:rPr>
          <w:rFonts w:ascii="Calibri" w:hAnsi="Calibri" w:cs="Calibri"/>
        </w:rPr>
        <w:t>)</w:t>
      </w:r>
    </w:p>
    <w:p w14:paraId="2E2195A2" w14:textId="64EECD9D" w:rsidR="00065ACD" w:rsidRDefault="00294EAD" w:rsidP="000D406D">
      <w:pPr>
        <w:spacing w:after="120" w:line="240" w:lineRule="auto"/>
        <w:rPr>
          <w:rFonts w:ascii="Calibri" w:hAnsi="Calibri" w:cs="Calibri"/>
        </w:rPr>
      </w:pPr>
      <w:bookmarkStart w:id="62" w:name="_Hlk161313251"/>
      <w:r w:rsidRPr="00294EAD">
        <w:rPr>
          <w:rFonts w:ascii="Calibri" w:hAnsi="Calibri" w:cs="Calibri"/>
        </w:rPr>
        <w:t>#</w:t>
      </w:r>
      <w:bookmarkEnd w:id="62"/>
      <w:r w:rsidRPr="00294EAD">
        <w:rPr>
          <w:rFonts w:ascii="Calibri" w:hAnsi="Calibri" w:cs="Calibri"/>
        </w:rPr>
        <w:t>000000</w:t>
      </w:r>
      <w:r w:rsidRPr="00294EAD">
        <w:rPr>
          <w:rFonts w:ascii="Calibri" w:hAnsi="Calibri" w:cs="Calibri"/>
        </w:rPr>
        <w:tab/>
      </w:r>
      <w:r w:rsidR="00AA0934">
        <w:rPr>
          <w:rFonts w:ascii="Calibri" w:hAnsi="Calibri" w:cs="Calibri"/>
        </w:rPr>
        <w:t xml:space="preserve">Font </w:t>
      </w:r>
      <w:r w:rsidR="007F4F5A">
        <w:rPr>
          <w:rFonts w:ascii="Calibri" w:hAnsi="Calibri" w:cs="Calibri"/>
        </w:rPr>
        <w:t>color</w:t>
      </w:r>
      <w:r w:rsidR="00F00A7F">
        <w:rPr>
          <w:rFonts w:ascii="Calibri" w:hAnsi="Calibri" w:cs="Calibri"/>
        </w:rPr>
        <w:t>, with this format</w:t>
      </w:r>
      <w:r w:rsidR="00560577">
        <w:rPr>
          <w:rFonts w:ascii="Calibri" w:hAnsi="Calibri" w:cs="Calibri"/>
        </w:rPr>
        <w:t xml:space="preserve"> (</w:t>
      </w:r>
      <w:r w:rsidR="00065ACD">
        <w:rPr>
          <w:rFonts w:ascii="Calibri" w:hAnsi="Calibri" w:cs="Calibri"/>
        </w:rPr>
        <w:t xml:space="preserve">six hexadeciomal </w:t>
      </w:r>
      <w:bookmarkStart w:id="63" w:name="_Hlk161313349"/>
      <w:r w:rsidR="00065ACD">
        <w:rPr>
          <w:rFonts w:ascii="Calibri" w:hAnsi="Calibri" w:cs="Calibri"/>
        </w:rPr>
        <w:t xml:space="preserve">with </w:t>
      </w:r>
      <w:r w:rsidR="00065ACD" w:rsidRPr="00065ACD">
        <w:rPr>
          <w:rFonts w:ascii="Calibri" w:hAnsi="Calibri" w:cs="Calibri"/>
        </w:rPr>
        <w:t>#</w:t>
      </w:r>
      <w:r w:rsidR="00065ACD">
        <w:rPr>
          <w:rFonts w:ascii="Calibri" w:hAnsi="Calibri" w:cs="Calibri"/>
        </w:rPr>
        <w:t xml:space="preserve"> </w:t>
      </w:r>
      <w:r w:rsidR="0038641F">
        <w:rPr>
          <w:rFonts w:ascii="Calibri" w:hAnsi="Calibri" w:cs="Calibri"/>
        </w:rPr>
        <w:t xml:space="preserve">as </w:t>
      </w:r>
      <w:bookmarkEnd w:id="63"/>
      <w:r w:rsidR="00065ACD">
        <w:rPr>
          <w:rFonts w:ascii="Calibri" w:hAnsi="Calibri" w:cs="Calibri"/>
        </w:rPr>
        <w:t xml:space="preserve">leading </w:t>
      </w:r>
      <w:bookmarkStart w:id="64" w:name="_Hlk161313288"/>
      <w:r w:rsidR="00065ACD">
        <w:rPr>
          <w:rFonts w:ascii="Calibri" w:hAnsi="Calibri" w:cs="Calibri"/>
        </w:rPr>
        <w:t>character</w:t>
      </w:r>
      <w:bookmarkEnd w:id="64"/>
      <w:r w:rsidR="00065ACD">
        <w:rPr>
          <w:rFonts w:ascii="Calibri" w:hAnsi="Calibri" w:cs="Calibri"/>
        </w:rPr>
        <w:t>)</w:t>
      </w:r>
    </w:p>
    <w:p w14:paraId="00B4C921" w14:textId="6EFFBF30" w:rsidR="00593E14" w:rsidRDefault="008F7CDB" w:rsidP="000D406D">
      <w:pPr>
        <w:spacing w:after="120" w:line="240" w:lineRule="auto"/>
        <w:rPr>
          <w:rFonts w:ascii="Calibri" w:hAnsi="Calibri" w:cs="Calibri"/>
        </w:rPr>
      </w:pPr>
      <w:r w:rsidRPr="008F7CDB">
        <w:rPr>
          <w:rFonts w:ascii="Calibri" w:hAnsi="Calibri" w:cs="Calibri"/>
        </w:rPr>
        <w:t>Open Sans</w:t>
      </w:r>
      <w:r w:rsidRPr="008F7CDB">
        <w:rPr>
          <w:rFonts w:ascii="Calibri" w:hAnsi="Calibri" w:cs="Calibri"/>
        </w:rPr>
        <w:tab/>
        <w:t>Font family</w:t>
      </w:r>
      <w:r>
        <w:rPr>
          <w:rFonts w:ascii="Calibri" w:hAnsi="Calibri" w:cs="Calibri"/>
        </w:rPr>
        <w:t xml:space="preserve"> </w:t>
      </w:r>
      <w:r w:rsidR="00543355">
        <w:rPr>
          <w:rFonts w:ascii="Calibri" w:hAnsi="Calibri" w:cs="Calibri"/>
        </w:rPr>
        <w:t>(</w:t>
      </w:r>
      <w:r>
        <w:rPr>
          <w:rFonts w:ascii="Calibri" w:hAnsi="Calibri" w:cs="Calibri"/>
        </w:rPr>
        <w:t xml:space="preserve">when </w:t>
      </w:r>
      <w:r w:rsidR="000E4A21">
        <w:rPr>
          <w:rFonts w:ascii="Calibri" w:hAnsi="Calibri" w:cs="Calibri"/>
        </w:rPr>
        <w:t xml:space="preserve">nor leading </w:t>
      </w:r>
      <w:r w:rsidR="00552E1E">
        <w:rPr>
          <w:rFonts w:ascii="Calibri" w:hAnsi="Calibri" w:cs="Calibri"/>
        </w:rPr>
        <w:t xml:space="preserve">as </w:t>
      </w:r>
      <w:r w:rsidR="00543355" w:rsidRPr="00543355">
        <w:rPr>
          <w:rFonts w:ascii="Calibri" w:hAnsi="Calibri" w:cs="Calibri"/>
        </w:rPr>
        <w:t xml:space="preserve"># </w:t>
      </w:r>
      <w:r w:rsidR="00130B70">
        <w:rPr>
          <w:rFonts w:ascii="Calibri" w:hAnsi="Calibri" w:cs="Calibri"/>
        </w:rPr>
        <w:t xml:space="preserve">and </w:t>
      </w:r>
      <w:r w:rsidR="000E4A21">
        <w:rPr>
          <w:rFonts w:ascii="Calibri" w:hAnsi="Calibri" w:cs="Calibri"/>
        </w:rPr>
        <w:t xml:space="preserve">neither tailing </w:t>
      </w:r>
      <w:r w:rsidR="00552E1E">
        <w:rPr>
          <w:rFonts w:ascii="Calibri" w:hAnsi="Calibri" w:cs="Calibri"/>
        </w:rPr>
        <w:t>as</w:t>
      </w:r>
      <w:r w:rsidR="000E4A21">
        <w:rPr>
          <w:rFonts w:ascii="Calibri" w:hAnsi="Calibri" w:cs="Calibri"/>
        </w:rPr>
        <w:t xml:space="preserve"> </w:t>
      </w:r>
      <w:r w:rsidR="000E4A21" w:rsidRPr="000E4A21">
        <w:rPr>
          <w:rFonts w:ascii="Calibri" w:hAnsi="Calibri" w:cs="Calibri"/>
          <w:i/>
          <w:iCs/>
        </w:rPr>
        <w:t>px</w:t>
      </w:r>
      <w:r w:rsidR="000E4A21">
        <w:rPr>
          <w:rFonts w:ascii="Calibri" w:hAnsi="Calibri" w:cs="Calibri"/>
        </w:rPr>
        <w:t>).</w:t>
      </w:r>
    </w:p>
    <w:bookmarkEnd w:id="61"/>
    <w:p w14:paraId="0E33D3B3" w14:textId="77777777" w:rsidR="00593E14" w:rsidRDefault="00593E14" w:rsidP="000D406D">
      <w:pPr>
        <w:spacing w:after="120" w:line="240" w:lineRule="auto"/>
        <w:rPr>
          <w:rFonts w:ascii="Calibri" w:hAnsi="Calibri" w:cs="Calibri"/>
        </w:rPr>
      </w:pPr>
    </w:p>
    <w:p w14:paraId="2CAF86A0" w14:textId="7C24CFE6" w:rsidR="00593E14" w:rsidRPr="00490CF1" w:rsidRDefault="00C1680A" w:rsidP="00593E14">
      <w:pPr>
        <w:spacing w:after="120" w:line="240" w:lineRule="auto"/>
        <w:rPr>
          <w:rFonts w:ascii="Calibri" w:hAnsi="Calibri" w:cs="Calibri"/>
          <w:u w:val="single"/>
        </w:rPr>
      </w:pPr>
      <w:r>
        <w:rPr>
          <w:rFonts w:ascii="Calibri" w:hAnsi="Calibri" w:cs="Calibri"/>
          <w:u w:val="single"/>
        </w:rPr>
        <w:t>s</w:t>
      </w:r>
      <w:r w:rsidR="00593E14" w:rsidRPr="00490CF1">
        <w:rPr>
          <w:rFonts w:ascii="Calibri" w:hAnsi="Calibri" w:cs="Calibri"/>
          <w:u w:val="single"/>
        </w:rPr>
        <w:t>tylevalues</w:t>
      </w:r>
      <w:r w:rsidR="00593E14">
        <w:rPr>
          <w:rFonts w:ascii="Calibri" w:hAnsi="Calibri" w:cs="Calibri"/>
          <w:u w:val="single"/>
        </w:rPr>
        <w:t xml:space="preserve"> defaults</w:t>
      </w:r>
    </w:p>
    <w:p w14:paraId="11BA61CA" w14:textId="61BDB9CC" w:rsidR="00C1680A" w:rsidRDefault="00C1680A" w:rsidP="00593E14">
      <w:pPr>
        <w:spacing w:after="120" w:line="240" w:lineRule="auto"/>
        <w:rPr>
          <w:rFonts w:ascii="Calibri" w:hAnsi="Calibri" w:cs="Calibri"/>
        </w:rPr>
      </w:pPr>
      <w:r>
        <w:rPr>
          <w:rFonts w:ascii="Calibri" w:hAnsi="Calibri" w:cs="Calibri"/>
        </w:rPr>
        <w:t xml:space="preserve">The first occurrence of </w:t>
      </w:r>
      <w:r w:rsidR="00130B70">
        <w:rPr>
          <w:rFonts w:ascii="Calibri" w:hAnsi="Calibri" w:cs="Calibri"/>
        </w:rPr>
        <w:t>each</w:t>
      </w:r>
      <w:r>
        <w:rPr>
          <w:rFonts w:ascii="Calibri" w:hAnsi="Calibri" w:cs="Calibri"/>
        </w:rPr>
        <w:t xml:space="preserve"> </w:t>
      </w:r>
      <w:r w:rsidRPr="00C1680A">
        <w:rPr>
          <w:rFonts w:ascii="Calibri" w:hAnsi="Calibri" w:cs="Calibri"/>
        </w:rPr>
        <w:t>conix-HTML propert</w:t>
      </w:r>
      <w:r>
        <w:rPr>
          <w:rFonts w:ascii="Calibri" w:hAnsi="Calibri" w:cs="Calibri"/>
        </w:rPr>
        <w:t>y set</w:t>
      </w:r>
      <w:r w:rsidR="004B7FE1">
        <w:rPr>
          <w:rFonts w:ascii="Calibri" w:hAnsi="Calibri" w:cs="Calibri"/>
        </w:rPr>
        <w:t>s</w:t>
      </w:r>
      <w:r>
        <w:rPr>
          <w:rFonts w:ascii="Calibri" w:hAnsi="Calibri" w:cs="Calibri"/>
        </w:rPr>
        <w:t xml:space="preserve"> </w:t>
      </w:r>
      <w:r w:rsidR="00162EF8">
        <w:rPr>
          <w:rFonts w:ascii="Calibri" w:hAnsi="Calibri" w:cs="Calibri"/>
        </w:rPr>
        <w:t>the</w:t>
      </w:r>
      <w:r>
        <w:rPr>
          <w:rFonts w:ascii="Calibri" w:hAnsi="Calibri" w:cs="Calibri"/>
        </w:rPr>
        <w:t xml:space="preserve"> defaults values </w:t>
      </w:r>
      <w:r w:rsidR="00162EF8">
        <w:rPr>
          <w:rFonts w:ascii="Calibri" w:hAnsi="Calibri" w:cs="Calibri"/>
        </w:rPr>
        <w:t>of</w:t>
      </w:r>
      <w:r>
        <w:rPr>
          <w:rFonts w:ascii="Calibri" w:hAnsi="Calibri" w:cs="Calibri"/>
        </w:rPr>
        <w:t xml:space="preserve"> such property</w:t>
      </w:r>
      <w:r w:rsidR="00C866D6">
        <w:rPr>
          <w:rFonts w:ascii="Calibri" w:hAnsi="Calibri" w:cs="Calibri"/>
        </w:rPr>
        <w:t xml:space="preserve">. </w:t>
      </w:r>
      <w:r w:rsidR="001C1C8E">
        <w:rPr>
          <w:rFonts w:ascii="Calibri" w:hAnsi="Calibri" w:cs="Calibri"/>
        </w:rPr>
        <w:t xml:space="preserve">It is suggested to </w:t>
      </w:r>
      <w:r w:rsidR="00787BD2">
        <w:rPr>
          <w:rFonts w:ascii="Calibri" w:hAnsi="Calibri" w:cs="Calibri"/>
        </w:rPr>
        <w:t>p</w:t>
      </w:r>
      <w:r w:rsidR="00053B50">
        <w:rPr>
          <w:rFonts w:ascii="Calibri" w:hAnsi="Calibri" w:cs="Calibri"/>
        </w:rPr>
        <w:t>lace the defaults in the first (or only) style</w:t>
      </w:r>
      <w:r w:rsidR="001C1C8E">
        <w:rPr>
          <w:rFonts w:ascii="Calibri" w:hAnsi="Calibri" w:cs="Calibri"/>
        </w:rPr>
        <w:t>=”</w:t>
      </w:r>
      <w:r w:rsidR="00ED3637">
        <w:rPr>
          <w:rFonts w:ascii="Calibri" w:hAnsi="Calibri" w:cs="Calibri"/>
        </w:rPr>
        <w:t>–coni-default</w:t>
      </w:r>
      <w:r w:rsidR="001C1C8E">
        <w:rPr>
          <w:rFonts w:ascii="Calibri" w:hAnsi="Calibri" w:cs="Calibri"/>
        </w:rPr>
        <w:t xml:space="preserve">    “ placeholder</w:t>
      </w:r>
      <w:r w:rsidR="00787BD2">
        <w:rPr>
          <w:rFonts w:ascii="Calibri" w:hAnsi="Calibri" w:cs="Calibri"/>
        </w:rPr>
        <w:t xml:space="preserve">. </w:t>
      </w:r>
      <w:r w:rsidR="001D4412">
        <w:rPr>
          <w:rFonts w:ascii="Calibri" w:hAnsi="Calibri" w:cs="Calibri"/>
        </w:rPr>
        <w:t xml:space="preserve">For the </w:t>
      </w:r>
      <w:r w:rsidR="00552E1E">
        <w:rPr>
          <w:rFonts w:ascii="Calibri" w:hAnsi="Calibri" w:cs="Calibri"/>
        </w:rPr>
        <w:t xml:space="preserve">properties </w:t>
      </w:r>
      <w:r w:rsidR="001D4412">
        <w:rPr>
          <w:rFonts w:ascii="Calibri" w:hAnsi="Calibri" w:cs="Calibri"/>
        </w:rPr>
        <w:t>n</w:t>
      </w:r>
      <w:r w:rsidR="00E23A22">
        <w:rPr>
          <w:rFonts w:ascii="Calibri" w:hAnsi="Calibri" w:cs="Calibri"/>
        </w:rPr>
        <w:t xml:space="preserve">ever declared </w:t>
      </w:r>
      <w:r w:rsidR="001D4412">
        <w:rPr>
          <w:rFonts w:ascii="Calibri" w:hAnsi="Calibri" w:cs="Calibri"/>
        </w:rPr>
        <w:t>(</w:t>
      </w:r>
      <w:r w:rsidR="00C866D6">
        <w:rPr>
          <w:rFonts w:ascii="Calibri" w:hAnsi="Calibri" w:cs="Calibri"/>
        </w:rPr>
        <w:t xml:space="preserve">font size, font color or </w:t>
      </w:r>
      <w:r w:rsidR="00726CF2">
        <w:rPr>
          <w:rFonts w:ascii="Calibri" w:hAnsi="Calibri" w:cs="Calibri"/>
        </w:rPr>
        <w:t>font</w:t>
      </w:r>
      <w:r w:rsidR="00C866D6">
        <w:rPr>
          <w:rFonts w:ascii="Calibri" w:hAnsi="Calibri" w:cs="Calibri"/>
        </w:rPr>
        <w:t xml:space="preserve"> family</w:t>
      </w:r>
      <w:r w:rsidR="001D4412">
        <w:rPr>
          <w:rFonts w:ascii="Calibri" w:hAnsi="Calibri" w:cs="Calibri"/>
        </w:rPr>
        <w:t>)</w:t>
      </w:r>
      <w:r w:rsidR="00C866D6">
        <w:rPr>
          <w:rFonts w:ascii="Calibri" w:hAnsi="Calibri" w:cs="Calibri"/>
        </w:rPr>
        <w:t>, the defaults from factory are</w:t>
      </w:r>
      <w:r w:rsidR="00726CF2">
        <w:rPr>
          <w:rFonts w:ascii="Calibri" w:hAnsi="Calibri" w:cs="Calibri"/>
        </w:rPr>
        <w:t>:</w:t>
      </w:r>
    </w:p>
    <w:p w14:paraId="1D726446" w14:textId="77777777" w:rsidR="00623FB4" w:rsidRDefault="00623FB4" w:rsidP="00593E14">
      <w:pPr>
        <w:spacing w:after="120" w:line="240" w:lineRule="auto"/>
        <w:rPr>
          <w:rFonts w:ascii="Calibri" w:hAnsi="Calibri" w:cs="Calibri"/>
        </w:rPr>
      </w:pPr>
    </w:p>
    <w:p w14:paraId="7C600918" w14:textId="754C53E9" w:rsidR="00950DD4" w:rsidRPr="00950DD4" w:rsidRDefault="00950DD4" w:rsidP="00950DD4">
      <w:pPr>
        <w:spacing w:after="120" w:line="240" w:lineRule="auto"/>
        <w:rPr>
          <w:rFonts w:ascii="Calibri" w:hAnsi="Calibri" w:cs="Calibri"/>
        </w:rPr>
      </w:pPr>
      <w:r w:rsidRPr="00950DD4">
        <w:rPr>
          <w:rFonts w:ascii="Calibri" w:hAnsi="Calibri" w:cs="Calibri"/>
        </w:rPr>
        <w:t>--conix-TOC:’21px #2F5496 Open Sans’</w:t>
      </w:r>
      <w:r w:rsidR="00D14D9F" w:rsidRPr="00D14D9F">
        <w:rPr>
          <w:rFonts w:ascii="Calibri" w:hAnsi="Calibri" w:cs="Calibri"/>
        </w:rPr>
        <w:t>;</w:t>
      </w:r>
      <w:r w:rsidRPr="00950DD4">
        <w:rPr>
          <w:rFonts w:ascii="Calibri" w:hAnsi="Calibri" w:cs="Calibri"/>
        </w:rPr>
        <w:tab/>
      </w:r>
      <w:r w:rsidR="009D1D1A">
        <w:rPr>
          <w:rFonts w:ascii="Calibri" w:hAnsi="Calibri" w:cs="Calibri"/>
        </w:rPr>
        <w:tab/>
      </w:r>
      <w:r w:rsidRPr="00950DD4">
        <w:rPr>
          <w:rFonts w:ascii="Calibri" w:hAnsi="Calibri" w:cs="Calibri"/>
        </w:rPr>
        <w:t>Font size, color, family (default as EFRAG)</w:t>
      </w:r>
    </w:p>
    <w:p w14:paraId="0B49C965" w14:textId="67D3D5BB" w:rsidR="00950DD4" w:rsidRDefault="00950DD4" w:rsidP="00950DD4">
      <w:pPr>
        <w:spacing w:after="120" w:line="240" w:lineRule="auto"/>
        <w:rPr>
          <w:rFonts w:ascii="Calibri" w:hAnsi="Calibri" w:cs="Calibri"/>
        </w:rPr>
      </w:pPr>
      <w:r w:rsidRPr="00950DD4">
        <w:rPr>
          <w:rFonts w:ascii="Calibri" w:hAnsi="Calibri" w:cs="Calibri"/>
        </w:rPr>
        <w:t>--conix-Heading:’17px #2F5496 Open Sans’</w:t>
      </w:r>
      <w:r w:rsidR="00D14D9F" w:rsidRPr="00D14D9F">
        <w:rPr>
          <w:rFonts w:ascii="Calibri" w:hAnsi="Calibri" w:cs="Calibri"/>
        </w:rPr>
        <w:t>;</w:t>
      </w:r>
      <w:r w:rsidRPr="00950DD4">
        <w:rPr>
          <w:rFonts w:ascii="Calibri" w:hAnsi="Calibri" w:cs="Calibri"/>
        </w:rPr>
        <w:tab/>
        <w:t>Font size, color, family (default as EFRAG)</w:t>
      </w:r>
    </w:p>
    <w:p w14:paraId="0F5BAC42" w14:textId="4DA3C3C0" w:rsidR="00990A6B" w:rsidRPr="00950DD4" w:rsidRDefault="00990A6B" w:rsidP="00950DD4">
      <w:pPr>
        <w:spacing w:after="120" w:line="240" w:lineRule="auto"/>
        <w:rPr>
          <w:rFonts w:ascii="Calibri" w:hAnsi="Calibri" w:cs="Calibri"/>
        </w:rPr>
      </w:pPr>
      <w:bookmarkStart w:id="65" w:name="_Hlk161313775"/>
      <w:r w:rsidRPr="00950DD4">
        <w:rPr>
          <w:rFonts w:ascii="Calibri" w:hAnsi="Calibri" w:cs="Calibri"/>
        </w:rPr>
        <w:lastRenderedPageBreak/>
        <w:t>--conix-</w:t>
      </w:r>
      <w:r>
        <w:rPr>
          <w:rFonts w:ascii="Calibri" w:hAnsi="Calibri" w:cs="Calibri"/>
        </w:rPr>
        <w:t>Paragraph</w:t>
      </w:r>
      <w:r w:rsidRPr="00950DD4">
        <w:rPr>
          <w:rFonts w:ascii="Calibri" w:hAnsi="Calibri" w:cs="Calibri"/>
        </w:rPr>
        <w:t>:’14px #000000 Open Sans’</w:t>
      </w:r>
      <w:r w:rsidR="00D14D9F" w:rsidRPr="00D14D9F">
        <w:rPr>
          <w:rFonts w:ascii="Calibri" w:hAnsi="Calibri" w:cs="Calibri"/>
        </w:rPr>
        <w:t>;</w:t>
      </w:r>
      <w:r w:rsidRPr="00950DD4">
        <w:rPr>
          <w:rFonts w:ascii="Calibri" w:hAnsi="Calibri" w:cs="Calibri"/>
        </w:rPr>
        <w:tab/>
        <w:t>Font size, color, family (default as EFRAG</w:t>
      </w:r>
    </w:p>
    <w:bookmarkEnd w:id="65"/>
    <w:p w14:paraId="532316F9" w14:textId="530EB57C" w:rsidR="00990A6B" w:rsidRPr="00950DD4" w:rsidRDefault="00990A6B" w:rsidP="00990A6B">
      <w:pPr>
        <w:spacing w:after="120" w:line="240" w:lineRule="auto"/>
        <w:rPr>
          <w:rFonts w:ascii="Calibri" w:hAnsi="Calibri" w:cs="Calibri"/>
        </w:rPr>
      </w:pPr>
      <w:r w:rsidRPr="00950DD4">
        <w:rPr>
          <w:rFonts w:ascii="Calibri" w:hAnsi="Calibri" w:cs="Calibri"/>
        </w:rPr>
        <w:t>--conix-</w:t>
      </w:r>
      <w:r>
        <w:rPr>
          <w:rFonts w:ascii="Calibri" w:hAnsi="Calibri" w:cs="Calibri"/>
        </w:rPr>
        <w:t>Text</w:t>
      </w:r>
      <w:r w:rsidRPr="00950DD4">
        <w:rPr>
          <w:rFonts w:ascii="Calibri" w:hAnsi="Calibri" w:cs="Calibri"/>
        </w:rPr>
        <w:t>:’14px #000000 Open Sans’</w:t>
      </w:r>
      <w:r w:rsidR="00D14D9F" w:rsidRPr="00D14D9F">
        <w:rPr>
          <w:rFonts w:ascii="Calibri" w:hAnsi="Calibri" w:cs="Calibri"/>
        </w:rPr>
        <w:t>;</w:t>
      </w:r>
      <w:r w:rsidR="00623FB4">
        <w:rPr>
          <w:rFonts w:ascii="Calibri" w:hAnsi="Calibri" w:cs="Calibri"/>
        </w:rPr>
        <w:tab/>
      </w:r>
      <w:r w:rsidRPr="00950DD4">
        <w:rPr>
          <w:rFonts w:ascii="Calibri" w:hAnsi="Calibri" w:cs="Calibri"/>
        </w:rPr>
        <w:tab/>
        <w:t>Font size, color, family (default as EFRAG</w:t>
      </w:r>
    </w:p>
    <w:p w14:paraId="28BFDBEB" w14:textId="56D40ACF" w:rsidR="00950DD4" w:rsidRPr="00950DD4" w:rsidRDefault="00950DD4" w:rsidP="00950DD4">
      <w:pPr>
        <w:spacing w:after="120" w:line="240" w:lineRule="auto"/>
        <w:rPr>
          <w:rFonts w:ascii="Calibri" w:hAnsi="Calibri" w:cs="Calibri"/>
        </w:rPr>
      </w:pPr>
      <w:r w:rsidRPr="00950DD4">
        <w:rPr>
          <w:rFonts w:ascii="Calibri" w:hAnsi="Calibri" w:cs="Calibri"/>
        </w:rPr>
        <w:t>--conix-pageheader:’10px #44546A Nofirstpage Open Sans’</w:t>
      </w:r>
      <w:r w:rsidR="00D14D9F" w:rsidRPr="00D14D9F">
        <w:rPr>
          <w:rFonts w:ascii="Calibri" w:hAnsi="Calibri" w:cs="Calibri"/>
        </w:rPr>
        <w:t>;</w:t>
      </w:r>
      <w:r w:rsidRPr="00950DD4">
        <w:rPr>
          <w:rFonts w:ascii="Calibri" w:hAnsi="Calibri" w:cs="Calibri"/>
        </w:rPr>
        <w:t xml:space="preserve"> </w:t>
      </w:r>
      <w:r w:rsidRPr="00950DD4">
        <w:rPr>
          <w:rFonts w:ascii="Calibri" w:hAnsi="Calibri" w:cs="Calibri"/>
        </w:rPr>
        <w:tab/>
        <w:t>See pageheader paragraph</w:t>
      </w:r>
    </w:p>
    <w:p w14:paraId="1F7AD2D4" w14:textId="5BB6E3F8" w:rsidR="00C1680A" w:rsidRDefault="00950DD4" w:rsidP="00950DD4">
      <w:pPr>
        <w:spacing w:after="120" w:line="240" w:lineRule="auto"/>
        <w:rPr>
          <w:rFonts w:ascii="Calibri" w:hAnsi="Calibri" w:cs="Calibri"/>
        </w:rPr>
      </w:pPr>
      <w:r w:rsidRPr="00950DD4">
        <w:rPr>
          <w:rFonts w:ascii="Calibri" w:hAnsi="Calibri" w:cs="Calibri"/>
        </w:rPr>
        <w:t>--conix-pagefooter:’10px #44546A Nofirstpage Open Sans’</w:t>
      </w:r>
      <w:r w:rsidR="00D14D9F" w:rsidRPr="00D14D9F">
        <w:rPr>
          <w:rFonts w:ascii="Calibri" w:hAnsi="Calibri" w:cs="Calibri"/>
        </w:rPr>
        <w:t>;</w:t>
      </w:r>
      <w:r w:rsidRPr="00950DD4">
        <w:rPr>
          <w:rFonts w:ascii="Calibri" w:hAnsi="Calibri" w:cs="Calibri"/>
        </w:rPr>
        <w:tab/>
        <w:t>See pagefooter paragraph</w:t>
      </w:r>
    </w:p>
    <w:p w14:paraId="6F406677" w14:textId="77777777" w:rsidR="000A3B64" w:rsidRDefault="000A3B64" w:rsidP="00D44688">
      <w:pPr>
        <w:spacing w:after="120" w:line="240" w:lineRule="auto"/>
        <w:rPr>
          <w:rFonts w:ascii="Calibri" w:hAnsi="Calibri" w:cs="Calibri"/>
        </w:rPr>
      </w:pPr>
    </w:p>
    <w:p w14:paraId="6439AF2A" w14:textId="1280330C" w:rsidR="004B387A" w:rsidRPr="004B387A" w:rsidRDefault="004B387A" w:rsidP="00D44688">
      <w:pPr>
        <w:spacing w:after="120" w:line="240" w:lineRule="auto"/>
        <w:rPr>
          <w:rFonts w:ascii="Calibri" w:hAnsi="Calibri" w:cs="Calibri"/>
          <w:b/>
          <w:bCs/>
        </w:rPr>
      </w:pPr>
      <w:r w:rsidRPr="004B387A">
        <w:rPr>
          <w:rFonts w:ascii="Calibri" w:hAnsi="Calibri" w:cs="Calibri"/>
          <w:b/>
          <w:bCs/>
        </w:rPr>
        <w:t>Tables</w:t>
      </w:r>
    </w:p>
    <w:p w14:paraId="79B09142" w14:textId="42D8D4A0" w:rsidR="00030106" w:rsidRDefault="00BC0286" w:rsidP="00D44688">
      <w:pPr>
        <w:spacing w:after="120" w:line="240" w:lineRule="auto"/>
        <w:rPr>
          <w:rFonts w:ascii="Calibri" w:hAnsi="Calibri" w:cs="Calibri"/>
        </w:rPr>
      </w:pPr>
      <w:r>
        <w:rPr>
          <w:rFonts w:ascii="Calibri" w:hAnsi="Calibri" w:cs="Calibri"/>
        </w:rPr>
        <w:t>This converter helps in building</w:t>
      </w:r>
      <w:r w:rsidR="002E6576">
        <w:rPr>
          <w:rFonts w:ascii="Calibri" w:hAnsi="Calibri" w:cs="Calibri"/>
        </w:rPr>
        <w:t xml:space="preserve"> standard</w:t>
      </w:r>
      <w:r>
        <w:rPr>
          <w:rFonts w:ascii="Calibri" w:hAnsi="Calibri" w:cs="Calibri"/>
        </w:rPr>
        <w:t xml:space="preserve"> HTML tables</w:t>
      </w:r>
      <w:r w:rsidR="00D16501">
        <w:rPr>
          <w:rFonts w:ascii="Calibri" w:hAnsi="Calibri" w:cs="Calibri"/>
        </w:rPr>
        <w:t xml:space="preserve"> </w:t>
      </w:r>
      <w:r w:rsidR="0051295F">
        <w:rPr>
          <w:rFonts w:ascii="Calibri" w:hAnsi="Calibri" w:cs="Calibri"/>
        </w:rPr>
        <w:t>using as an option</w:t>
      </w:r>
      <w:r w:rsidR="00D16501">
        <w:rPr>
          <w:rFonts w:ascii="Calibri" w:hAnsi="Calibri" w:cs="Calibri"/>
        </w:rPr>
        <w:t xml:space="preserve"> a simplified approach. </w:t>
      </w:r>
      <w:r w:rsidR="002F11D6">
        <w:rPr>
          <w:rFonts w:ascii="Calibri" w:hAnsi="Calibri" w:cs="Calibri"/>
        </w:rPr>
        <w:t xml:space="preserve">The approach is including only the start and </w:t>
      </w:r>
      <w:r w:rsidR="00EE6CAA">
        <w:rPr>
          <w:rFonts w:ascii="Calibri" w:hAnsi="Calibri" w:cs="Calibri"/>
        </w:rPr>
        <w:t>the end</w:t>
      </w:r>
      <w:r w:rsidR="002F11D6">
        <w:rPr>
          <w:rFonts w:ascii="Calibri" w:hAnsi="Calibri" w:cs="Calibri"/>
        </w:rPr>
        <w:t xml:space="preserve"> of the table, </w:t>
      </w:r>
      <w:r w:rsidR="00EE6CAA">
        <w:rPr>
          <w:rFonts w:ascii="Calibri" w:hAnsi="Calibri" w:cs="Calibri"/>
        </w:rPr>
        <w:t xml:space="preserve">as well as the start </w:t>
      </w:r>
      <w:r w:rsidR="00BF271D">
        <w:rPr>
          <w:rFonts w:ascii="Calibri" w:hAnsi="Calibri" w:cs="Calibri"/>
        </w:rPr>
        <w:t xml:space="preserve">column or start of new row. </w:t>
      </w:r>
      <w:r w:rsidR="00610127">
        <w:rPr>
          <w:rFonts w:ascii="Calibri" w:hAnsi="Calibri" w:cs="Calibri"/>
        </w:rPr>
        <w:t xml:space="preserve">It is not </w:t>
      </w:r>
      <w:r w:rsidR="00030106">
        <w:rPr>
          <w:rFonts w:ascii="Calibri" w:hAnsi="Calibri" w:cs="Calibri"/>
        </w:rPr>
        <w:t>necessary</w:t>
      </w:r>
      <w:r w:rsidR="00610127">
        <w:rPr>
          <w:rFonts w:ascii="Calibri" w:hAnsi="Calibri" w:cs="Calibri"/>
        </w:rPr>
        <w:t xml:space="preserve"> determine </w:t>
      </w:r>
      <w:r w:rsidR="00880764">
        <w:rPr>
          <w:rFonts w:ascii="Calibri" w:hAnsi="Calibri" w:cs="Calibri"/>
        </w:rPr>
        <w:t xml:space="preserve">explicitly </w:t>
      </w:r>
      <w:r w:rsidR="00610127">
        <w:rPr>
          <w:rFonts w:ascii="Calibri" w:hAnsi="Calibri" w:cs="Calibri"/>
        </w:rPr>
        <w:t xml:space="preserve">the end of each cell, as this converter </w:t>
      </w:r>
      <w:r w:rsidR="005C62C2">
        <w:rPr>
          <w:rFonts w:ascii="Calibri" w:hAnsi="Calibri" w:cs="Calibri"/>
        </w:rPr>
        <w:t xml:space="preserve">automatically closes the column </w:t>
      </w:r>
      <w:r w:rsidR="00880764">
        <w:rPr>
          <w:rFonts w:ascii="Calibri" w:hAnsi="Calibri" w:cs="Calibri"/>
        </w:rPr>
        <w:t>when</w:t>
      </w:r>
      <w:r w:rsidR="005C62C2">
        <w:rPr>
          <w:rFonts w:ascii="Calibri" w:hAnsi="Calibri" w:cs="Calibri"/>
        </w:rPr>
        <w:t xml:space="preserve"> de</w:t>
      </w:r>
      <w:r w:rsidR="00880764">
        <w:rPr>
          <w:rFonts w:ascii="Calibri" w:hAnsi="Calibri" w:cs="Calibri"/>
        </w:rPr>
        <w:t>t</w:t>
      </w:r>
      <w:r w:rsidR="005C62C2">
        <w:rPr>
          <w:rFonts w:ascii="Calibri" w:hAnsi="Calibri" w:cs="Calibri"/>
        </w:rPr>
        <w:t xml:space="preserve">ects a new column, </w:t>
      </w:r>
      <w:r w:rsidR="00880764">
        <w:rPr>
          <w:rFonts w:ascii="Calibri" w:hAnsi="Calibri" w:cs="Calibri"/>
        </w:rPr>
        <w:t xml:space="preserve">a </w:t>
      </w:r>
      <w:r w:rsidR="00030106">
        <w:rPr>
          <w:rFonts w:ascii="Calibri" w:hAnsi="Calibri" w:cs="Calibri"/>
        </w:rPr>
        <w:t>new row</w:t>
      </w:r>
      <w:r w:rsidR="00880764">
        <w:rPr>
          <w:rFonts w:ascii="Calibri" w:hAnsi="Calibri" w:cs="Calibri"/>
        </w:rPr>
        <w:t>,</w:t>
      </w:r>
      <w:r w:rsidR="00030106">
        <w:rPr>
          <w:rFonts w:ascii="Calibri" w:hAnsi="Calibri" w:cs="Calibri"/>
        </w:rPr>
        <w:t xml:space="preserve"> or </w:t>
      </w:r>
      <w:r w:rsidR="00880764">
        <w:rPr>
          <w:rFonts w:ascii="Calibri" w:hAnsi="Calibri" w:cs="Calibri"/>
        </w:rPr>
        <w:t xml:space="preserve">the </w:t>
      </w:r>
      <w:r w:rsidR="00030106">
        <w:rPr>
          <w:rFonts w:ascii="Calibri" w:hAnsi="Calibri" w:cs="Calibri"/>
        </w:rPr>
        <w:t>end of table. T</w:t>
      </w:r>
      <w:r w:rsidR="00880764">
        <w:rPr>
          <w:rFonts w:ascii="Calibri" w:hAnsi="Calibri" w:cs="Calibri"/>
        </w:rPr>
        <w:t>he t</w:t>
      </w:r>
      <w:r w:rsidR="00030106">
        <w:rPr>
          <w:rFonts w:ascii="Calibri" w:hAnsi="Calibri" w:cs="Calibri"/>
        </w:rPr>
        <w:t xml:space="preserve">ables </w:t>
      </w:r>
      <w:r w:rsidR="00880764">
        <w:rPr>
          <w:rFonts w:ascii="Calibri" w:hAnsi="Calibri" w:cs="Calibri"/>
        </w:rPr>
        <w:t>cannot</w:t>
      </w:r>
      <w:r w:rsidR="00030106">
        <w:rPr>
          <w:rFonts w:ascii="Calibri" w:hAnsi="Calibri" w:cs="Calibri"/>
        </w:rPr>
        <w:t xml:space="preserve"> be nested.</w:t>
      </w:r>
    </w:p>
    <w:p w14:paraId="3042059A" w14:textId="0E62506D" w:rsidR="0051295F" w:rsidRDefault="00E842D8" w:rsidP="00D44688">
      <w:pPr>
        <w:spacing w:after="120" w:line="240" w:lineRule="auto"/>
        <w:rPr>
          <w:rFonts w:ascii="Calibri" w:hAnsi="Calibri" w:cs="Calibri"/>
        </w:rPr>
      </w:pPr>
      <w:r>
        <w:rPr>
          <w:rFonts w:ascii="Calibri" w:hAnsi="Calibri" w:cs="Calibri"/>
        </w:rPr>
        <w:t xml:space="preserve">The converter transforms this </w:t>
      </w:r>
      <w:r w:rsidR="005E7B64">
        <w:rPr>
          <w:rFonts w:ascii="Calibri" w:hAnsi="Calibri" w:cs="Calibri"/>
        </w:rPr>
        <w:t>simplified</w:t>
      </w:r>
      <w:r>
        <w:rPr>
          <w:rFonts w:ascii="Calibri" w:hAnsi="Calibri" w:cs="Calibri"/>
        </w:rPr>
        <w:t xml:space="preserve"> approach in</w:t>
      </w:r>
      <w:r w:rsidR="005E7B64">
        <w:rPr>
          <w:rFonts w:ascii="Calibri" w:hAnsi="Calibri" w:cs="Calibri"/>
        </w:rPr>
        <w:t>to</w:t>
      </w:r>
      <w:r>
        <w:rPr>
          <w:rFonts w:ascii="Calibri" w:hAnsi="Calibri" w:cs="Calibri"/>
        </w:rPr>
        <w:t xml:space="preserve"> a standard </w:t>
      </w:r>
      <w:r w:rsidR="005D7AB2">
        <w:rPr>
          <w:rFonts w:ascii="Calibri" w:hAnsi="Calibri" w:cs="Calibri"/>
        </w:rPr>
        <w:t>HTML table.</w:t>
      </w:r>
    </w:p>
    <w:p w14:paraId="1B88DF1D" w14:textId="77777777" w:rsidR="002F36A5" w:rsidRDefault="002F36A5" w:rsidP="00D44688">
      <w:pPr>
        <w:spacing w:after="120" w:line="240" w:lineRule="auto"/>
        <w:rPr>
          <w:rFonts w:ascii="Calibri" w:hAnsi="Calibri" w:cs="Calibri"/>
        </w:rPr>
      </w:pPr>
    </w:p>
    <w:p w14:paraId="488C81C4" w14:textId="05EA2252" w:rsidR="005D7AB2" w:rsidRDefault="00D16501" w:rsidP="00D44688">
      <w:pPr>
        <w:spacing w:after="120" w:line="240" w:lineRule="auto"/>
        <w:rPr>
          <w:rFonts w:ascii="Calibri" w:hAnsi="Calibri" w:cs="Calibri"/>
        </w:rPr>
      </w:pPr>
      <w:r>
        <w:rPr>
          <w:rFonts w:ascii="Calibri" w:hAnsi="Calibri" w:cs="Calibri"/>
        </w:rPr>
        <w:t>Example</w:t>
      </w:r>
      <w:r w:rsidR="000E3991">
        <w:rPr>
          <w:rFonts w:ascii="Calibri" w:hAnsi="Calibri" w:cs="Calibri"/>
        </w:rPr>
        <w:t>. Simplified notation</w:t>
      </w:r>
      <w:r>
        <w:rPr>
          <w:rFonts w:ascii="Calibri" w:hAnsi="Calibri" w:cs="Calibri"/>
        </w:rPr>
        <w:t>:</w:t>
      </w:r>
      <w:bookmarkStart w:id="66" w:name="_Hlk161037272"/>
    </w:p>
    <w:p w14:paraId="7478441A" w14:textId="3B5C8301" w:rsidR="217B0083" w:rsidRDefault="217B0083" w:rsidP="217B0083">
      <w:pPr>
        <w:spacing w:after="0" w:line="240" w:lineRule="auto"/>
        <w:ind w:left="720"/>
        <w:rPr>
          <w:rFonts w:ascii="Calibri" w:hAnsi="Calibri" w:cs="Calibri"/>
        </w:rPr>
      </w:pPr>
      <w:r w:rsidRPr="217B0083">
        <w:rPr>
          <w:rFonts w:ascii="Calibri" w:hAnsi="Calibri" w:cs="Calibri"/>
        </w:rPr>
        <w:t>&lt;div style=”--conix-table:table”&gt;</w:t>
      </w:r>
    </w:p>
    <w:p w14:paraId="52FC4D8A" w14:textId="117DBEE4" w:rsidR="005E7B64" w:rsidRDefault="00D16501" w:rsidP="00A11CAE">
      <w:pPr>
        <w:spacing w:after="0" w:line="240" w:lineRule="auto"/>
        <w:ind w:left="720"/>
        <w:rPr>
          <w:ins w:id="67" w:author="Microsoft Word" w:date="2024-05-24T10:44:00Z" w16du:dateUtc="2024-05-24T08:44:00Z"/>
          <w:rFonts w:ascii="Calibri" w:hAnsi="Calibri" w:cs="Calibri"/>
        </w:rPr>
      </w:pPr>
      <w:ins w:id="68" w:author="Microsoft Word" w:date="2024-05-24T10:44:00Z" w16du:dateUtc="2024-05-24T08:44:00Z">
        <w:r>
          <w:rPr>
            <w:rFonts w:ascii="Calibri" w:hAnsi="Calibri" w:cs="Calibri"/>
          </w:rPr>
          <w:t>&lt;di</w:t>
        </w:r>
        <w:r w:rsidR="00AE1992">
          <w:rPr>
            <w:rFonts w:ascii="Calibri" w:hAnsi="Calibri" w:cs="Calibri"/>
          </w:rPr>
          <w:t>v style</w:t>
        </w:r>
        <w:r w:rsidR="006829EA">
          <w:rPr>
            <w:rFonts w:ascii="Calibri" w:hAnsi="Calibri" w:cs="Calibri"/>
          </w:rPr>
          <w:t>=”</w:t>
        </w:r>
        <w:r w:rsidR="006829EA" w:rsidRPr="006829EA">
          <w:rPr>
            <w:rFonts w:ascii="Calibri" w:hAnsi="Calibri" w:cs="Calibri"/>
          </w:rPr>
          <w:t>--conix-table:table</w:t>
        </w:r>
        <w:r w:rsidR="00D14D9F" w:rsidRPr="00D14D9F">
          <w:rPr>
            <w:rFonts w:ascii="Calibri" w:hAnsi="Calibri" w:cs="Calibri"/>
          </w:rPr>
          <w:t>;</w:t>
        </w:r>
        <w:r w:rsidR="006829EA">
          <w:rPr>
            <w:rFonts w:ascii="Calibri" w:hAnsi="Calibri" w:cs="Calibri"/>
          </w:rPr>
          <w:t>”</w:t>
        </w:r>
        <w:bookmarkStart w:id="69" w:name="_Hlk164843426"/>
        <w:r w:rsidR="00A07E55">
          <w:rPr>
            <w:rFonts w:ascii="Calibri" w:hAnsi="Calibri" w:cs="Calibri"/>
          </w:rPr>
          <w:t>/</w:t>
        </w:r>
        <w:bookmarkEnd w:id="69"/>
        <w:r w:rsidR="0001424B">
          <w:rPr>
            <w:rFonts w:ascii="Calibri" w:hAnsi="Calibri" w:cs="Calibri"/>
          </w:rPr>
          <w:t>&gt;</w:t>
        </w:r>
        <w:bookmarkEnd w:id="66"/>
        <w:r w:rsidR="0086399C">
          <w:rPr>
            <w:rFonts w:ascii="Calibri" w:hAnsi="Calibri" w:cs="Calibri"/>
          </w:rPr>
          <w:t>Loren</w:t>
        </w:r>
        <w:bookmarkStart w:id="70" w:name="_Hlk161037166"/>
      </w:ins>
    </w:p>
    <w:p w14:paraId="74A101F8" w14:textId="771180B2" w:rsidR="005E7B64" w:rsidRDefault="00E80202" w:rsidP="217B0083">
      <w:pPr>
        <w:spacing w:after="0" w:line="240" w:lineRule="auto"/>
        <w:ind w:left="720" w:firstLine="720"/>
        <w:rPr>
          <w:rFonts w:ascii="Calibri" w:hAnsi="Calibri" w:cs="Calibri"/>
        </w:rPr>
      </w:pPr>
      <w:r w:rsidRPr="00E80202">
        <w:rPr>
          <w:rFonts w:ascii="Calibri" w:hAnsi="Calibri" w:cs="Calibri"/>
        </w:rPr>
        <w:t>&lt;div style=”--conix-table:</w:t>
      </w:r>
      <w:ins w:id="71" w:author="Microsoft Word" w:date="2024-05-24T10:44:00Z" w16du:dateUtc="2024-05-24T08:44:00Z">
        <w:r>
          <w:rPr>
            <w:rFonts w:ascii="Calibri" w:hAnsi="Calibri" w:cs="Calibri"/>
          </w:rPr>
          <w:t>td</w:t>
        </w:r>
        <w:r w:rsidR="00D14D9F" w:rsidRPr="00D14D9F">
          <w:rPr>
            <w:rFonts w:ascii="Calibri" w:hAnsi="Calibri" w:cs="Calibri"/>
          </w:rPr>
          <w:t>;</w:t>
        </w:r>
        <w:r w:rsidRPr="00E80202">
          <w:rPr>
            <w:rFonts w:ascii="Calibri" w:hAnsi="Calibri" w:cs="Calibri"/>
          </w:rPr>
          <w:t>”</w:t>
        </w:r>
        <w:r w:rsidR="00A07E55" w:rsidRPr="00A07E55">
          <w:rPr>
            <w:rFonts w:ascii="Calibri" w:hAnsi="Calibri" w:cs="Calibri"/>
          </w:rPr>
          <w:t>/</w:t>
        </w:r>
        <w:r w:rsidR="00E05E7A">
          <w:rPr>
            <w:rFonts w:ascii="Calibri" w:hAnsi="Calibri" w:cs="Calibri"/>
          </w:rPr>
          <w:t>&gt;</w:t>
        </w:r>
      </w:ins>
      <w:bookmarkEnd w:id="70"/>
      <w:r w:rsidR="217B0083" w:rsidRPr="217B0083">
        <w:rPr>
          <w:rFonts w:ascii="Calibri" w:hAnsi="Calibri" w:cs="Calibri"/>
        </w:rPr>
        <w:t>tr”&gt;</w:t>
      </w:r>
    </w:p>
    <w:p w14:paraId="53C57AD0" w14:textId="5AD49082" w:rsidR="005E7B64" w:rsidRDefault="217B0083" w:rsidP="217B0083">
      <w:pPr>
        <w:spacing w:after="0" w:line="240" w:lineRule="auto"/>
        <w:ind w:left="1440" w:firstLine="720"/>
        <w:rPr>
          <w:rFonts w:ascii="Calibri" w:hAnsi="Calibri" w:cs="Calibri"/>
        </w:rPr>
      </w:pPr>
      <w:r w:rsidRPr="217B0083">
        <w:rPr>
          <w:rFonts w:ascii="Calibri" w:hAnsi="Calibri" w:cs="Calibri"/>
        </w:rPr>
        <w:t xml:space="preserve">Loren </w:t>
      </w:r>
      <w:r w:rsidR="00A64EA7">
        <w:rPr>
          <w:rFonts w:ascii="Calibri" w:hAnsi="Calibri" w:cs="Calibri"/>
        </w:rPr>
        <w:t>I</w:t>
      </w:r>
      <w:r w:rsidR="00E80202">
        <w:rPr>
          <w:rFonts w:ascii="Calibri" w:hAnsi="Calibri" w:cs="Calibri"/>
        </w:rPr>
        <w:t>psum</w:t>
      </w:r>
    </w:p>
    <w:p w14:paraId="39B57A83" w14:textId="093961FB" w:rsidR="005E7B64" w:rsidRDefault="00E05E7A" w:rsidP="217B0083">
      <w:pPr>
        <w:spacing w:after="0" w:line="240" w:lineRule="auto"/>
        <w:ind w:left="1440" w:firstLine="720"/>
        <w:rPr>
          <w:rFonts w:ascii="Calibri" w:hAnsi="Calibri" w:cs="Calibri"/>
        </w:rPr>
      </w:pPr>
      <w:r w:rsidRPr="00E05E7A">
        <w:rPr>
          <w:rFonts w:ascii="Calibri" w:hAnsi="Calibri" w:cs="Calibri"/>
        </w:rPr>
        <w:t>&lt;div style=”--conix-table:</w:t>
      </w:r>
      <w:r w:rsidR="217B0083" w:rsidRPr="217B0083">
        <w:rPr>
          <w:rFonts w:ascii="Calibri" w:hAnsi="Calibri" w:cs="Calibri"/>
        </w:rPr>
        <w:t xml:space="preserve">td”&gt; </w:t>
      </w:r>
    </w:p>
    <w:p w14:paraId="6E82772A" w14:textId="671FAC0D" w:rsidR="005E7B64" w:rsidRDefault="00E05E7A" w:rsidP="217B0083">
      <w:pPr>
        <w:spacing w:after="0" w:line="240" w:lineRule="auto"/>
        <w:ind w:left="2160" w:firstLine="720"/>
        <w:rPr>
          <w:rFonts w:ascii="Calibri" w:hAnsi="Calibri" w:cs="Calibri"/>
        </w:rPr>
      </w:pPr>
      <w:ins w:id="72" w:author="Microsoft Word" w:date="2024-05-24T10:44:00Z" w16du:dateUtc="2024-05-24T08:44:00Z">
        <w:r w:rsidRPr="00E05E7A">
          <w:rPr>
            <w:rFonts w:ascii="Calibri" w:hAnsi="Calibri" w:cs="Calibri"/>
          </w:rPr>
          <w:t>t</w:t>
        </w:r>
        <w:r>
          <w:rPr>
            <w:rFonts w:ascii="Calibri" w:hAnsi="Calibri" w:cs="Calibri"/>
          </w:rPr>
          <w:t>r</w:t>
        </w:r>
        <w:r w:rsidR="00D14D9F" w:rsidRPr="00D14D9F">
          <w:rPr>
            <w:rFonts w:ascii="Calibri" w:hAnsi="Calibri" w:cs="Calibri"/>
          </w:rPr>
          <w:t>;</w:t>
        </w:r>
        <w:r w:rsidRPr="00E05E7A">
          <w:rPr>
            <w:rFonts w:ascii="Calibri" w:hAnsi="Calibri" w:cs="Calibri"/>
          </w:rPr>
          <w:t>”</w:t>
        </w:r>
        <w:r w:rsidR="00A07E55" w:rsidRPr="00A07E55">
          <w:rPr>
            <w:rFonts w:ascii="Calibri" w:hAnsi="Calibri" w:cs="Calibri"/>
          </w:rPr>
          <w:t>/</w:t>
        </w:r>
        <w:r w:rsidRPr="00E05E7A">
          <w:rPr>
            <w:rFonts w:ascii="Calibri" w:hAnsi="Calibri" w:cs="Calibri"/>
          </w:rPr>
          <w:t>&gt;</w:t>
        </w:r>
      </w:ins>
      <w:r w:rsidR="007853A5">
        <w:rPr>
          <w:rFonts w:ascii="Calibri" w:hAnsi="Calibri" w:cs="Calibri"/>
        </w:rPr>
        <w:t>dolor sit amet</w:t>
      </w:r>
      <w:r w:rsidR="217B0083" w:rsidRPr="217B0083">
        <w:rPr>
          <w:rFonts w:ascii="Calibri" w:hAnsi="Calibri" w:cs="Calibri"/>
        </w:rPr>
        <w:t xml:space="preserve"> </w:t>
      </w:r>
    </w:p>
    <w:p w14:paraId="1BDF861B" w14:textId="602C4461" w:rsidR="005E7B64" w:rsidRDefault="217B0083" w:rsidP="217B0083">
      <w:pPr>
        <w:spacing w:after="0" w:line="240" w:lineRule="auto"/>
        <w:ind w:left="1440" w:firstLine="720"/>
        <w:rPr>
          <w:rFonts w:ascii="Calibri" w:hAnsi="Calibri" w:cs="Calibri"/>
        </w:rPr>
      </w:pPr>
      <w:r w:rsidRPr="217B0083">
        <w:rPr>
          <w:rFonts w:ascii="Calibri" w:hAnsi="Calibri" w:cs="Calibri"/>
        </w:rPr>
        <w:t>&lt;/div&gt;</w:t>
      </w:r>
    </w:p>
    <w:p w14:paraId="57D90C3D" w14:textId="519AAAFC" w:rsidR="217B0083" w:rsidRDefault="217B0083" w:rsidP="217B0083">
      <w:pPr>
        <w:spacing w:after="0" w:line="240" w:lineRule="auto"/>
        <w:ind w:left="720" w:firstLine="720"/>
        <w:rPr>
          <w:rFonts w:ascii="Calibri" w:hAnsi="Calibri" w:cs="Calibri"/>
        </w:rPr>
      </w:pPr>
      <w:r w:rsidRPr="217B0083">
        <w:rPr>
          <w:rFonts w:ascii="Calibri" w:hAnsi="Calibri" w:cs="Calibri"/>
        </w:rPr>
        <w:t>&lt;/div&gt;</w:t>
      </w:r>
    </w:p>
    <w:p w14:paraId="21985115" w14:textId="43EE5049" w:rsidR="217B0083" w:rsidRDefault="217B0083" w:rsidP="217B0083">
      <w:pPr>
        <w:spacing w:after="0" w:line="240" w:lineRule="auto"/>
        <w:ind w:left="720" w:firstLine="720"/>
        <w:rPr>
          <w:rFonts w:ascii="Calibri" w:hAnsi="Calibri" w:cs="Calibri"/>
          <w:lang w:val="fr-FR"/>
        </w:rPr>
      </w:pPr>
      <w:r w:rsidRPr="217B0083">
        <w:rPr>
          <w:rFonts w:ascii="Calibri" w:hAnsi="Calibri" w:cs="Calibri"/>
          <w:lang w:val="fr-FR"/>
        </w:rPr>
        <w:t>&lt;div style=”--conix-table:tr”&gt;</w:t>
      </w:r>
    </w:p>
    <w:p w14:paraId="44DB0FF6" w14:textId="6C55BDD9" w:rsidR="217B0083" w:rsidRDefault="217B0083" w:rsidP="217B0083">
      <w:pPr>
        <w:spacing w:after="0" w:line="240" w:lineRule="auto"/>
        <w:ind w:left="1440" w:firstLine="720"/>
        <w:rPr>
          <w:rFonts w:ascii="Calibri" w:hAnsi="Calibri" w:cs="Calibri"/>
          <w:lang w:val="fr-FR"/>
        </w:rPr>
      </w:pPr>
      <w:r w:rsidRPr="217B0083">
        <w:rPr>
          <w:rFonts w:ascii="Calibri" w:hAnsi="Calibri" w:cs="Calibri"/>
          <w:lang w:val="fr-FR"/>
        </w:rPr>
        <w:t>consectetur adipiscing elit</w:t>
      </w:r>
    </w:p>
    <w:p w14:paraId="2C508A74" w14:textId="58EB014F" w:rsidR="217B0083" w:rsidRDefault="217B0083" w:rsidP="217B0083">
      <w:pPr>
        <w:spacing w:after="0" w:line="240" w:lineRule="auto"/>
        <w:ind w:left="720" w:firstLine="720"/>
        <w:rPr>
          <w:rFonts w:ascii="Calibri" w:hAnsi="Calibri" w:cs="Calibri"/>
          <w:lang w:val="fr-FR"/>
        </w:rPr>
      </w:pPr>
      <w:r w:rsidRPr="217B0083">
        <w:rPr>
          <w:rFonts w:ascii="Calibri" w:hAnsi="Calibri" w:cs="Calibri"/>
          <w:lang w:val="fr-FR"/>
        </w:rPr>
        <w:t>&lt;/div&gt;</w:t>
      </w:r>
    </w:p>
    <w:p w14:paraId="701CB2F5" w14:textId="0B5C911C" w:rsidR="217B0083" w:rsidRDefault="217B0083" w:rsidP="217B0083">
      <w:pPr>
        <w:spacing w:after="0" w:line="240" w:lineRule="auto"/>
        <w:ind w:left="720"/>
        <w:rPr>
          <w:rFonts w:ascii="Calibri" w:hAnsi="Calibri" w:cs="Calibri"/>
        </w:rPr>
      </w:pPr>
      <w:r w:rsidRPr="217B0083">
        <w:rPr>
          <w:rFonts w:ascii="Calibri" w:hAnsi="Calibri" w:cs="Calibri"/>
        </w:rPr>
        <w:t>&lt;/div&gt;</w:t>
      </w:r>
    </w:p>
    <w:p w14:paraId="5EB91F89" w14:textId="3551056A" w:rsidR="217B0083" w:rsidRDefault="217B0083" w:rsidP="217B0083">
      <w:pPr>
        <w:spacing w:after="0" w:line="240" w:lineRule="auto"/>
        <w:rPr>
          <w:rFonts w:ascii="Calibri" w:hAnsi="Calibri" w:cs="Calibri"/>
        </w:rPr>
      </w:pPr>
      <w:r w:rsidRPr="217B0083">
        <w:rPr>
          <w:rFonts w:ascii="Calibri" w:hAnsi="Calibri" w:cs="Calibri"/>
        </w:rPr>
        <w:t>----------------------------------------------------------------------------------------------------------------</w:t>
      </w:r>
    </w:p>
    <w:p w14:paraId="1D58A058" w14:textId="40DB2110" w:rsidR="217B0083" w:rsidRDefault="217B0083" w:rsidP="217B0083">
      <w:pPr>
        <w:spacing w:after="0" w:line="240" w:lineRule="auto"/>
        <w:ind w:left="720"/>
        <w:rPr>
          <w:rFonts w:ascii="Calibri" w:hAnsi="Calibri" w:cs="Calibri"/>
        </w:rPr>
      </w:pPr>
      <w:r w:rsidRPr="217B0083">
        <w:rPr>
          <w:rFonts w:ascii="Calibri" w:hAnsi="Calibri" w:cs="Calibri"/>
        </w:rPr>
        <w:t>&lt;div style=”--conix-table:table”/&gt;</w:t>
      </w:r>
    </w:p>
    <w:p w14:paraId="54C4791E" w14:textId="30C634A5" w:rsidR="217B0083" w:rsidRDefault="217B0083" w:rsidP="217B0083">
      <w:pPr>
        <w:spacing w:after="0" w:line="240" w:lineRule="auto"/>
        <w:ind w:left="720" w:firstLine="720"/>
        <w:rPr>
          <w:rFonts w:ascii="Calibri" w:hAnsi="Calibri" w:cs="Calibri"/>
        </w:rPr>
      </w:pPr>
      <w:r w:rsidRPr="217B0083">
        <w:rPr>
          <w:rFonts w:ascii="Calibri" w:hAnsi="Calibri" w:cs="Calibri"/>
          <w:lang w:val="fr-FR"/>
        </w:rPr>
        <w:t xml:space="preserve">&lt;div style=”--conix-table:tr”/&gt; </w:t>
      </w:r>
      <w:r w:rsidRPr="217B0083">
        <w:rPr>
          <w:rFonts w:ascii="Calibri" w:hAnsi="Calibri" w:cs="Calibri"/>
        </w:rPr>
        <w:t>Loren Ipsum</w:t>
      </w:r>
    </w:p>
    <w:p w14:paraId="3AC34B0D" w14:textId="00CFADA8" w:rsidR="217B0083" w:rsidRDefault="217B0083" w:rsidP="217B0083">
      <w:pPr>
        <w:spacing w:after="0" w:line="240" w:lineRule="auto"/>
        <w:ind w:left="1440"/>
        <w:rPr>
          <w:rFonts w:ascii="Calibri" w:hAnsi="Calibri" w:cs="Calibri"/>
        </w:rPr>
      </w:pPr>
      <w:r w:rsidRPr="217B0083">
        <w:rPr>
          <w:rFonts w:ascii="Calibri" w:hAnsi="Calibri" w:cs="Calibri"/>
        </w:rPr>
        <w:t xml:space="preserve">&lt;div style=”--conix-table:td”/&gt;  dolor sit amet </w:t>
      </w:r>
    </w:p>
    <w:p w14:paraId="7D85C1F5" w14:textId="31A688CE" w:rsidR="217B0083" w:rsidRDefault="217B0083" w:rsidP="217B0083">
      <w:pPr>
        <w:spacing w:after="0" w:line="240" w:lineRule="auto"/>
        <w:ind w:left="720" w:firstLine="720"/>
        <w:rPr>
          <w:rFonts w:ascii="Calibri" w:hAnsi="Calibri" w:cs="Calibri"/>
          <w:lang w:val="fr-FR"/>
        </w:rPr>
      </w:pPr>
      <w:r w:rsidRPr="217B0083">
        <w:rPr>
          <w:rFonts w:ascii="Calibri" w:hAnsi="Calibri" w:cs="Calibri"/>
          <w:lang w:val="fr-FR"/>
        </w:rPr>
        <w:t>&lt;div style=”--conix-table:tr”/&gt; consectetur adipiscing elit</w:t>
      </w:r>
    </w:p>
    <w:p w14:paraId="3BBACAEF" w14:textId="0E6FB463" w:rsidR="217B0083" w:rsidRDefault="217B0083" w:rsidP="217B0083">
      <w:pPr>
        <w:spacing w:after="0" w:line="240" w:lineRule="auto"/>
        <w:ind w:left="720"/>
        <w:rPr>
          <w:rFonts w:ascii="Calibri" w:hAnsi="Calibri" w:cs="Calibri"/>
        </w:rPr>
      </w:pPr>
      <w:r w:rsidRPr="217B0083">
        <w:rPr>
          <w:rFonts w:ascii="Calibri" w:hAnsi="Calibri" w:cs="Calibri"/>
        </w:rPr>
        <w:t>&lt;div style=”--conix-table:/table”/&gt;</w:t>
      </w:r>
    </w:p>
    <w:p w14:paraId="0BD7DAD3" w14:textId="1753E6FE" w:rsidR="217B0083" w:rsidRDefault="217B0083" w:rsidP="217B0083">
      <w:pPr>
        <w:spacing w:after="0" w:line="240" w:lineRule="auto"/>
        <w:ind w:left="720"/>
        <w:rPr>
          <w:rFonts w:ascii="Calibri" w:hAnsi="Calibri" w:cs="Calibri"/>
          <w:lang w:val="fr-FR"/>
        </w:rPr>
      </w:pPr>
    </w:p>
    <w:p w14:paraId="788098D5" w14:textId="53F4073A" w:rsidR="217B0083" w:rsidRDefault="217B0083" w:rsidP="217B0083">
      <w:pPr>
        <w:spacing w:after="0" w:line="240" w:lineRule="auto"/>
        <w:ind w:left="720"/>
        <w:rPr>
          <w:rFonts w:ascii="Calibri" w:hAnsi="Calibri" w:cs="Calibri"/>
        </w:rPr>
      </w:pPr>
    </w:p>
    <w:p w14:paraId="17E7BE60" w14:textId="76A67284" w:rsidR="002F36A5" w:rsidRDefault="008B19C8" w:rsidP="00A11CAE">
      <w:pPr>
        <w:spacing w:after="0" w:line="240" w:lineRule="auto"/>
        <w:ind w:left="720"/>
        <w:rPr>
          <w:ins w:id="73" w:author="Microsoft Word" w:date="2024-05-24T10:44:00Z" w16du:dateUtc="2024-05-24T08:44:00Z"/>
          <w:rFonts w:ascii="Calibri" w:hAnsi="Calibri" w:cs="Calibri"/>
        </w:rPr>
      </w:pPr>
      <w:ins w:id="74" w:author="Microsoft Word" w:date="2024-05-24T10:44:00Z" w16du:dateUtc="2024-05-24T08:44:00Z">
        <w:r w:rsidRPr="008B19C8">
          <w:rPr>
            <w:rFonts w:ascii="Calibri" w:hAnsi="Calibri" w:cs="Calibri"/>
          </w:rPr>
          <w:t>&lt;div style=”--conix-table:td</w:t>
        </w:r>
        <w:r w:rsidR="00D14D9F" w:rsidRPr="00D14D9F">
          <w:rPr>
            <w:rFonts w:ascii="Calibri" w:hAnsi="Calibri" w:cs="Calibri"/>
          </w:rPr>
          <w:t>;</w:t>
        </w:r>
        <w:r w:rsidRPr="008B19C8">
          <w:rPr>
            <w:rFonts w:ascii="Calibri" w:hAnsi="Calibri" w:cs="Calibri"/>
          </w:rPr>
          <w:t>”</w:t>
        </w:r>
        <w:r w:rsidR="00A07E55" w:rsidRPr="00A07E55">
          <w:rPr>
            <w:rFonts w:ascii="Calibri" w:hAnsi="Calibri" w:cs="Calibri"/>
          </w:rPr>
          <w:t>/</w:t>
        </w:r>
        <w:r w:rsidRPr="008B19C8">
          <w:rPr>
            <w:rFonts w:ascii="Calibri" w:hAnsi="Calibri" w:cs="Calibri"/>
          </w:rPr>
          <w:t>&gt;</w:t>
        </w:r>
        <w:r w:rsidR="003545FE" w:rsidRPr="003545FE">
          <w:rPr>
            <w:rFonts w:ascii="Calibri" w:hAnsi="Calibri" w:cs="Calibri"/>
          </w:rPr>
          <w:t>consectetur adipiscing elit</w:t>
        </w:r>
      </w:ins>
    </w:p>
    <w:p w14:paraId="2C1C3BD1" w14:textId="6C67A280" w:rsidR="00D16501" w:rsidRDefault="003545FE" w:rsidP="00A11CAE">
      <w:pPr>
        <w:spacing w:after="0" w:line="240" w:lineRule="auto"/>
        <w:ind w:left="720"/>
        <w:rPr>
          <w:ins w:id="75" w:author="Microsoft Word" w:date="2024-05-24T10:44:00Z" w16du:dateUtc="2024-05-24T08:44:00Z"/>
          <w:rFonts w:ascii="Calibri" w:hAnsi="Calibri" w:cs="Calibri"/>
        </w:rPr>
      </w:pPr>
      <w:ins w:id="76" w:author="Microsoft Word" w:date="2024-05-24T10:44:00Z" w16du:dateUtc="2024-05-24T08:44:00Z">
        <w:r w:rsidRPr="003545FE">
          <w:rPr>
            <w:rFonts w:ascii="Calibri" w:hAnsi="Calibri" w:cs="Calibri"/>
          </w:rPr>
          <w:t>&lt;div style=”--conix-table:</w:t>
        </w:r>
        <w:r w:rsidR="002E6576">
          <w:rPr>
            <w:rFonts w:ascii="Calibri" w:hAnsi="Calibri" w:cs="Calibri"/>
          </w:rPr>
          <w:t>/</w:t>
        </w:r>
        <w:r w:rsidRPr="003545FE">
          <w:rPr>
            <w:rFonts w:ascii="Calibri" w:hAnsi="Calibri" w:cs="Calibri"/>
          </w:rPr>
          <w:t>table</w:t>
        </w:r>
        <w:r w:rsidR="00D14D9F" w:rsidRPr="00D14D9F">
          <w:rPr>
            <w:rFonts w:ascii="Calibri" w:hAnsi="Calibri" w:cs="Calibri"/>
          </w:rPr>
          <w:t>;</w:t>
        </w:r>
        <w:r w:rsidRPr="003545FE">
          <w:rPr>
            <w:rFonts w:ascii="Calibri" w:hAnsi="Calibri" w:cs="Calibri"/>
          </w:rPr>
          <w:t>”&gt;</w:t>
        </w:r>
        <w:r w:rsidR="007D770A" w:rsidRPr="007D770A">
          <w:t xml:space="preserve"> </w:t>
        </w:r>
        <w:r w:rsidR="007D770A" w:rsidRPr="007D770A">
          <w:rPr>
            <w:rFonts w:ascii="Calibri" w:hAnsi="Calibri" w:cs="Calibri"/>
          </w:rPr>
          <w:t>&lt;/</w:t>
        </w:r>
        <w:r w:rsidR="007D770A">
          <w:rPr>
            <w:rFonts w:ascii="Calibri" w:hAnsi="Calibri" w:cs="Calibri"/>
          </w:rPr>
          <w:t>div</w:t>
        </w:r>
        <w:r w:rsidR="007D770A" w:rsidRPr="007D770A">
          <w:rPr>
            <w:rFonts w:ascii="Calibri" w:hAnsi="Calibri" w:cs="Calibri"/>
          </w:rPr>
          <w:t>&gt;</w:t>
        </w:r>
      </w:ins>
    </w:p>
    <w:p w14:paraId="1B4C4DE2" w14:textId="77777777" w:rsidR="002F36A5" w:rsidRDefault="002F36A5" w:rsidP="00D44688">
      <w:pPr>
        <w:spacing w:after="120" w:line="240" w:lineRule="auto"/>
        <w:rPr>
          <w:rFonts w:ascii="Calibri" w:hAnsi="Calibri" w:cs="Calibri"/>
        </w:rPr>
      </w:pPr>
    </w:p>
    <w:p w14:paraId="1A796FFE" w14:textId="1CD9BF94" w:rsidR="005D7AB2" w:rsidRDefault="00186C18" w:rsidP="00D44688">
      <w:pPr>
        <w:spacing w:after="120" w:line="240" w:lineRule="auto"/>
        <w:rPr>
          <w:rFonts w:ascii="Calibri" w:hAnsi="Calibri" w:cs="Calibri"/>
        </w:rPr>
      </w:pPr>
      <w:r>
        <w:rPr>
          <w:rFonts w:ascii="Calibri" w:hAnsi="Calibri" w:cs="Calibri"/>
        </w:rPr>
        <w:t xml:space="preserve">Generated </w:t>
      </w:r>
      <w:r w:rsidR="000E3991">
        <w:rPr>
          <w:rFonts w:ascii="Calibri" w:hAnsi="Calibri" w:cs="Calibri"/>
        </w:rPr>
        <w:t xml:space="preserve">HTML </w:t>
      </w:r>
      <w:r w:rsidR="002862E3">
        <w:rPr>
          <w:rFonts w:ascii="Calibri" w:hAnsi="Calibri" w:cs="Calibri"/>
        </w:rPr>
        <w:t xml:space="preserve">standard </w:t>
      </w:r>
      <w:r w:rsidR="000E3991">
        <w:rPr>
          <w:rFonts w:ascii="Calibri" w:hAnsi="Calibri" w:cs="Calibri"/>
        </w:rPr>
        <w:t>notation:</w:t>
      </w:r>
    </w:p>
    <w:p w14:paraId="0922A839" w14:textId="77777777" w:rsidR="00A64EA7" w:rsidRDefault="002E6576" w:rsidP="00A11CAE">
      <w:pPr>
        <w:spacing w:after="0" w:line="240" w:lineRule="auto"/>
        <w:ind w:left="720"/>
        <w:rPr>
          <w:rFonts w:ascii="Calibri" w:hAnsi="Calibri" w:cs="Calibri"/>
        </w:rPr>
      </w:pPr>
      <w:r w:rsidRPr="002E6576">
        <w:rPr>
          <w:rFonts w:ascii="Calibri" w:hAnsi="Calibri" w:cs="Calibri"/>
        </w:rPr>
        <w:t>&lt;table&gt;</w:t>
      </w:r>
    </w:p>
    <w:p w14:paraId="34206088" w14:textId="77777777" w:rsidR="00A64EA7" w:rsidRDefault="002E6576" w:rsidP="00A11CAE">
      <w:pPr>
        <w:spacing w:after="0" w:line="240" w:lineRule="auto"/>
        <w:ind w:left="1440"/>
        <w:rPr>
          <w:rFonts w:ascii="Calibri" w:hAnsi="Calibri" w:cs="Calibri"/>
        </w:rPr>
      </w:pPr>
      <w:r w:rsidRPr="002E6576">
        <w:rPr>
          <w:rFonts w:ascii="Calibri" w:hAnsi="Calibri" w:cs="Calibri"/>
        </w:rPr>
        <w:t>&lt;</w:t>
      </w:r>
      <w:r>
        <w:rPr>
          <w:rFonts w:ascii="Calibri" w:hAnsi="Calibri" w:cs="Calibri"/>
        </w:rPr>
        <w:t>tr</w:t>
      </w:r>
      <w:r w:rsidRPr="002E6576">
        <w:rPr>
          <w:rFonts w:ascii="Calibri" w:hAnsi="Calibri" w:cs="Calibri"/>
        </w:rPr>
        <w:t>&gt;</w:t>
      </w:r>
    </w:p>
    <w:p w14:paraId="3A3465A4" w14:textId="77777777" w:rsidR="00806489" w:rsidRDefault="00DE06F9" w:rsidP="00A11CAE">
      <w:pPr>
        <w:spacing w:after="0" w:line="240" w:lineRule="auto"/>
        <w:ind w:left="2160"/>
        <w:rPr>
          <w:rFonts w:ascii="Calibri" w:hAnsi="Calibri" w:cs="Calibri"/>
        </w:rPr>
      </w:pPr>
      <w:r>
        <w:rPr>
          <w:rFonts w:ascii="Calibri" w:hAnsi="Calibri" w:cs="Calibri"/>
        </w:rPr>
        <w:t>&lt;td&gt;</w:t>
      </w:r>
      <w:r w:rsidR="002E6576" w:rsidRPr="002E6576">
        <w:rPr>
          <w:rFonts w:ascii="Calibri" w:hAnsi="Calibri" w:cs="Calibri"/>
        </w:rPr>
        <w:t>Loren&lt;</w:t>
      </w:r>
      <w:r>
        <w:rPr>
          <w:rFonts w:ascii="Calibri" w:hAnsi="Calibri" w:cs="Calibri"/>
        </w:rPr>
        <w:t>/td&gt;</w:t>
      </w:r>
    </w:p>
    <w:p w14:paraId="51BB1ABA" w14:textId="77777777" w:rsidR="00806489" w:rsidRDefault="00DE06F9" w:rsidP="00A11CAE">
      <w:pPr>
        <w:spacing w:after="0" w:line="240" w:lineRule="auto"/>
        <w:ind w:left="2160"/>
        <w:rPr>
          <w:rFonts w:ascii="Calibri" w:hAnsi="Calibri" w:cs="Calibri"/>
        </w:rPr>
      </w:pPr>
      <w:r>
        <w:rPr>
          <w:rFonts w:ascii="Calibri" w:hAnsi="Calibri" w:cs="Calibri"/>
        </w:rPr>
        <w:t>&lt;t</w:t>
      </w:r>
      <w:r w:rsidR="002E6576" w:rsidRPr="002E6576">
        <w:rPr>
          <w:rFonts w:ascii="Calibri" w:hAnsi="Calibri" w:cs="Calibri"/>
        </w:rPr>
        <w:t>d</w:t>
      </w:r>
      <w:r>
        <w:rPr>
          <w:rFonts w:ascii="Calibri" w:hAnsi="Calibri" w:cs="Calibri"/>
        </w:rPr>
        <w:t>&gt;</w:t>
      </w:r>
      <w:r w:rsidR="002E6576" w:rsidRPr="002E6576">
        <w:rPr>
          <w:rFonts w:ascii="Calibri" w:hAnsi="Calibri" w:cs="Calibri"/>
        </w:rPr>
        <w:t>ipsum&lt;</w:t>
      </w:r>
      <w:r w:rsidR="00806489">
        <w:rPr>
          <w:rFonts w:ascii="Calibri" w:hAnsi="Calibri" w:cs="Calibri"/>
        </w:rPr>
        <w:t>/td&gt;</w:t>
      </w:r>
    </w:p>
    <w:p w14:paraId="6C6FBA3A" w14:textId="5CB23016" w:rsidR="004679C2" w:rsidRDefault="004679C2" w:rsidP="004679C2">
      <w:pPr>
        <w:spacing w:after="0" w:line="240" w:lineRule="auto"/>
        <w:ind w:left="1440"/>
        <w:rPr>
          <w:rFonts w:ascii="Calibri" w:hAnsi="Calibri" w:cs="Calibri"/>
        </w:rPr>
      </w:pPr>
      <w:r>
        <w:rPr>
          <w:rFonts w:ascii="Calibri" w:hAnsi="Calibri" w:cs="Calibri"/>
        </w:rPr>
        <w:t>&lt;/tr&gt;</w:t>
      </w:r>
    </w:p>
    <w:p w14:paraId="13AFD230" w14:textId="77777777" w:rsidR="00806489" w:rsidRDefault="00806489" w:rsidP="00A11CAE">
      <w:pPr>
        <w:spacing w:after="0" w:line="240" w:lineRule="auto"/>
        <w:ind w:left="1440"/>
        <w:rPr>
          <w:rFonts w:ascii="Calibri" w:hAnsi="Calibri" w:cs="Calibri"/>
        </w:rPr>
      </w:pPr>
      <w:r>
        <w:rPr>
          <w:rFonts w:ascii="Calibri" w:hAnsi="Calibri" w:cs="Calibri"/>
        </w:rPr>
        <w:t>&lt;tr&gt;</w:t>
      </w:r>
    </w:p>
    <w:p w14:paraId="23977885" w14:textId="77777777" w:rsidR="00806489" w:rsidRDefault="00806489" w:rsidP="00A11CAE">
      <w:pPr>
        <w:spacing w:after="0" w:line="240" w:lineRule="auto"/>
        <w:ind w:left="2160"/>
        <w:rPr>
          <w:rFonts w:ascii="Calibri" w:hAnsi="Calibri" w:cs="Calibri"/>
        </w:rPr>
      </w:pPr>
      <w:r>
        <w:rPr>
          <w:rFonts w:ascii="Calibri" w:hAnsi="Calibri" w:cs="Calibri"/>
        </w:rPr>
        <w:t>&lt;td</w:t>
      </w:r>
      <w:r w:rsidR="002E6576" w:rsidRPr="002E6576">
        <w:rPr>
          <w:rFonts w:ascii="Calibri" w:hAnsi="Calibri" w:cs="Calibri"/>
        </w:rPr>
        <w:t>&gt;dolor sit amet&lt;</w:t>
      </w:r>
      <w:r>
        <w:rPr>
          <w:rFonts w:ascii="Calibri" w:hAnsi="Calibri" w:cs="Calibri"/>
        </w:rPr>
        <w:t>/td&gt;</w:t>
      </w:r>
    </w:p>
    <w:p w14:paraId="4EA12B8D" w14:textId="77777777" w:rsidR="006713F3" w:rsidRDefault="002E6576" w:rsidP="00A11CAE">
      <w:pPr>
        <w:spacing w:after="0" w:line="240" w:lineRule="auto"/>
        <w:ind w:left="2160"/>
        <w:rPr>
          <w:rFonts w:ascii="Calibri" w:hAnsi="Calibri" w:cs="Calibri"/>
        </w:rPr>
      </w:pPr>
      <w:r w:rsidRPr="002E6576">
        <w:rPr>
          <w:rFonts w:ascii="Calibri" w:hAnsi="Calibri" w:cs="Calibri"/>
        </w:rPr>
        <w:t>&lt;</w:t>
      </w:r>
      <w:r w:rsidR="00806489">
        <w:rPr>
          <w:rFonts w:ascii="Calibri" w:hAnsi="Calibri" w:cs="Calibri"/>
        </w:rPr>
        <w:t>td</w:t>
      </w:r>
      <w:r w:rsidRPr="002E6576">
        <w:rPr>
          <w:rFonts w:ascii="Calibri" w:hAnsi="Calibri" w:cs="Calibri"/>
        </w:rPr>
        <w:t>&gt;consectetur adipiscing elit&lt;</w:t>
      </w:r>
      <w:r w:rsidR="00806489">
        <w:rPr>
          <w:rFonts w:ascii="Calibri" w:hAnsi="Calibri" w:cs="Calibri"/>
        </w:rPr>
        <w:t>/td</w:t>
      </w:r>
      <w:r w:rsidR="006713F3">
        <w:rPr>
          <w:rFonts w:ascii="Calibri" w:hAnsi="Calibri" w:cs="Calibri"/>
        </w:rPr>
        <w:t>&gt;</w:t>
      </w:r>
    </w:p>
    <w:p w14:paraId="7DCD065D" w14:textId="77777777" w:rsidR="006713F3" w:rsidRDefault="006713F3" w:rsidP="00A11CAE">
      <w:pPr>
        <w:spacing w:after="0" w:line="240" w:lineRule="auto"/>
        <w:ind w:left="1440"/>
        <w:rPr>
          <w:rFonts w:ascii="Calibri" w:hAnsi="Calibri" w:cs="Calibri"/>
        </w:rPr>
      </w:pPr>
      <w:r>
        <w:rPr>
          <w:rFonts w:ascii="Calibri" w:hAnsi="Calibri" w:cs="Calibri"/>
        </w:rPr>
        <w:t>&lt;/tr&gt;</w:t>
      </w:r>
    </w:p>
    <w:p w14:paraId="1263FB1B" w14:textId="27A2EC6A" w:rsidR="002E6576" w:rsidRDefault="002E6576" w:rsidP="00A11CAE">
      <w:pPr>
        <w:spacing w:after="0" w:line="240" w:lineRule="auto"/>
        <w:ind w:left="720"/>
        <w:rPr>
          <w:rFonts w:ascii="Calibri" w:hAnsi="Calibri" w:cs="Calibri"/>
        </w:rPr>
      </w:pPr>
      <w:r w:rsidRPr="002E6576">
        <w:rPr>
          <w:rFonts w:ascii="Calibri" w:hAnsi="Calibri" w:cs="Calibri"/>
        </w:rPr>
        <w:t>&lt;</w:t>
      </w:r>
      <w:r w:rsidR="006713F3">
        <w:rPr>
          <w:rFonts w:ascii="Calibri" w:hAnsi="Calibri" w:cs="Calibri"/>
        </w:rPr>
        <w:t>/table</w:t>
      </w:r>
      <w:r w:rsidRPr="002E6576">
        <w:rPr>
          <w:rFonts w:ascii="Calibri" w:hAnsi="Calibri" w:cs="Calibri"/>
        </w:rPr>
        <w:t>&gt;</w:t>
      </w:r>
    </w:p>
    <w:p w14:paraId="6F2CFE9A" w14:textId="019370EA" w:rsidR="00C6429C" w:rsidRDefault="00C6429C">
      <w:pPr>
        <w:rPr>
          <w:rFonts w:ascii="Calibri" w:hAnsi="Calibri" w:cs="Calibri"/>
        </w:rPr>
      </w:pPr>
    </w:p>
    <w:p w14:paraId="3B5A6FD2" w14:textId="2A6BC8AE" w:rsidR="0084226B" w:rsidRPr="00937AE1" w:rsidRDefault="00A11CAE">
      <w:pPr>
        <w:rPr>
          <w:rFonts w:ascii="Calibri" w:hAnsi="Calibri" w:cs="Calibri"/>
          <w:b/>
          <w:bCs/>
        </w:rPr>
      </w:pPr>
      <w:r w:rsidRPr="00937AE1">
        <w:rPr>
          <w:rFonts w:ascii="Calibri" w:hAnsi="Calibri" w:cs="Calibri"/>
          <w:b/>
          <w:bCs/>
        </w:rPr>
        <w:t>Conver page and Table of Concepts.</w:t>
      </w:r>
    </w:p>
    <w:p w14:paraId="1D3A6670" w14:textId="55EA8888" w:rsidR="00B41BE0" w:rsidRDefault="00003026">
      <w:pPr>
        <w:rPr>
          <w:rFonts w:ascii="Calibri" w:hAnsi="Calibri" w:cs="Calibri"/>
        </w:rPr>
      </w:pPr>
      <w:r>
        <w:rPr>
          <w:rFonts w:ascii="Calibri" w:hAnsi="Calibri" w:cs="Calibri"/>
        </w:rPr>
        <w:t xml:space="preserve">The cover page </w:t>
      </w:r>
      <w:r w:rsidR="00B41BE0">
        <w:rPr>
          <w:rFonts w:ascii="Calibri" w:hAnsi="Calibri" w:cs="Calibri"/>
        </w:rPr>
        <w:t>is optional and should</w:t>
      </w:r>
      <w:r>
        <w:rPr>
          <w:rFonts w:ascii="Calibri" w:hAnsi="Calibri" w:cs="Calibri"/>
        </w:rPr>
        <w:t xml:space="preserve"> be set with standard HTML styles. </w:t>
      </w:r>
    </w:p>
    <w:p w14:paraId="55A3A82F" w14:textId="01D32B8D" w:rsidR="00A11CAE" w:rsidRDefault="00003026">
      <w:pPr>
        <w:rPr>
          <w:rFonts w:ascii="Calibri" w:hAnsi="Calibri" w:cs="Calibri"/>
        </w:rPr>
      </w:pPr>
      <w:r>
        <w:rPr>
          <w:rFonts w:ascii="Calibri" w:hAnsi="Calibri" w:cs="Calibri"/>
        </w:rPr>
        <w:t>If the cover page is declared, this converter will generate the Table of Contents afterwards</w:t>
      </w:r>
      <w:r w:rsidR="00B41BE0">
        <w:rPr>
          <w:rFonts w:ascii="Calibri" w:hAnsi="Calibri" w:cs="Calibri"/>
        </w:rPr>
        <w:t>; otherwise, the Table of Contents will be omitted.</w:t>
      </w:r>
    </w:p>
    <w:p w14:paraId="3CF9C862" w14:textId="77777777" w:rsidR="0084226B" w:rsidRDefault="0084226B">
      <w:pPr>
        <w:rPr>
          <w:rFonts w:ascii="Calibri" w:hAnsi="Calibri" w:cs="Calibri"/>
        </w:rPr>
      </w:pPr>
    </w:p>
    <w:p w14:paraId="57EFB767" w14:textId="77777777" w:rsidR="0084226B" w:rsidRDefault="0084226B">
      <w:pPr>
        <w:rPr>
          <w:rFonts w:ascii="Calibri" w:hAnsi="Calibri" w:cs="Calibri"/>
        </w:rPr>
      </w:pPr>
    </w:p>
    <w:p w14:paraId="51556A97" w14:textId="77777777" w:rsidR="00C50AC7" w:rsidRPr="00C50AC7" w:rsidRDefault="00C50AC7" w:rsidP="00C6429C">
      <w:pPr>
        <w:spacing w:after="120" w:line="240" w:lineRule="auto"/>
        <w:rPr>
          <w:rFonts w:ascii="Calibri" w:hAnsi="Calibri" w:cs="Calibri"/>
          <w:b/>
          <w:bCs/>
        </w:rPr>
      </w:pPr>
      <w:r w:rsidRPr="00C50AC7">
        <w:rPr>
          <w:rFonts w:ascii="Calibri" w:hAnsi="Calibri" w:cs="Calibri"/>
          <w:b/>
          <w:bCs/>
        </w:rPr>
        <w:t>Input file e</w:t>
      </w:r>
      <w:r w:rsidR="00C6429C" w:rsidRPr="00C50AC7">
        <w:rPr>
          <w:rFonts w:ascii="Calibri" w:hAnsi="Calibri" w:cs="Calibri"/>
          <w:b/>
          <w:bCs/>
        </w:rPr>
        <w:t xml:space="preserve">xample </w:t>
      </w:r>
    </w:p>
    <w:p w14:paraId="234F421C" w14:textId="48D24F6E" w:rsidR="00693D66" w:rsidRDefault="00C50AC7" w:rsidP="00C6429C">
      <w:pPr>
        <w:spacing w:after="120" w:line="240" w:lineRule="auto"/>
        <w:rPr>
          <w:rFonts w:ascii="Calibri" w:hAnsi="Calibri" w:cs="Calibri"/>
        </w:rPr>
      </w:pPr>
      <w:r>
        <w:rPr>
          <w:rFonts w:ascii="Calibri" w:hAnsi="Calibri" w:cs="Calibri"/>
        </w:rPr>
        <w:t>B</w:t>
      </w:r>
      <w:r w:rsidR="00C6429C">
        <w:rPr>
          <w:rFonts w:ascii="Calibri" w:hAnsi="Calibri" w:cs="Calibri"/>
        </w:rPr>
        <w:t>ased on</w:t>
      </w:r>
      <w:r w:rsidR="00C6429C" w:rsidRPr="00C6429C">
        <w:rPr>
          <w:rFonts w:ascii="Calibri" w:hAnsi="Calibri" w:cs="Calibri"/>
        </w:rPr>
        <w:t xml:space="preserve"> ESRS 2 [BP-1] General basis for preparation of sustainability statements</w:t>
      </w:r>
      <w:r w:rsidR="0079455B">
        <w:rPr>
          <w:rFonts w:ascii="Calibri" w:hAnsi="Calibri" w:cs="Calibri"/>
        </w:rPr>
        <w:t>.</w:t>
      </w:r>
    </w:p>
    <w:p w14:paraId="77C7E94E" w14:textId="0BDD32B9" w:rsidR="00AA4F42" w:rsidRPr="00CF0F7E" w:rsidRDefault="009253AA" w:rsidP="005A7B75">
      <w:pPr>
        <w:spacing w:after="120" w:line="240" w:lineRule="auto"/>
        <w:rPr>
          <w:rFonts w:ascii="Calibri" w:hAnsi="Calibri" w:cs="Calibri"/>
        </w:rPr>
      </w:pPr>
      <w:r>
        <w:rPr>
          <w:rFonts w:ascii="Calibri" w:hAnsi="Calibri" w:cs="Calibri"/>
        </w:rPr>
        <w:t xml:space="preserve">See file </w:t>
      </w:r>
      <w:r w:rsidR="0084226B">
        <w:rPr>
          <w:rFonts w:ascii="Calibri" w:hAnsi="Calibri" w:cs="Calibri"/>
        </w:rPr>
        <w:t>Specifications-</w:t>
      </w:r>
      <w:r w:rsidR="00F80443">
        <w:rPr>
          <w:rFonts w:ascii="Calibri" w:hAnsi="Calibri" w:cs="Calibri"/>
        </w:rPr>
        <w:t>3</w:t>
      </w:r>
      <w:r w:rsidR="0084226B">
        <w:rPr>
          <w:rFonts w:ascii="Calibri" w:hAnsi="Calibri" w:cs="Calibri"/>
        </w:rPr>
        <w:t>.html       for details</w:t>
      </w:r>
    </w:p>
    <w:sectPr w:rsidR="00AA4F42" w:rsidRPr="00CF0F7E" w:rsidSect="008052CD">
      <w:footerReference w:type="default" r:id="rId22"/>
      <w:pgSz w:w="11906" w:h="16838"/>
      <w:pgMar w:top="851" w:right="1440" w:bottom="1440" w:left="1440" w:header="708" w:footer="2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0B03B" w14:textId="77777777" w:rsidR="008052CD" w:rsidRDefault="008052CD" w:rsidP="00CF5663">
      <w:pPr>
        <w:spacing w:after="0" w:line="240" w:lineRule="auto"/>
      </w:pPr>
      <w:r>
        <w:separator/>
      </w:r>
    </w:p>
  </w:endnote>
  <w:endnote w:type="continuationSeparator" w:id="0">
    <w:p w14:paraId="4477C4FB" w14:textId="77777777" w:rsidR="008052CD" w:rsidRDefault="008052CD" w:rsidP="00CF5663">
      <w:pPr>
        <w:spacing w:after="0" w:line="240" w:lineRule="auto"/>
      </w:pPr>
      <w:r>
        <w:continuationSeparator/>
      </w:r>
    </w:p>
  </w:endnote>
  <w:endnote w:type="continuationNotice" w:id="1">
    <w:p w14:paraId="60E8880F" w14:textId="77777777" w:rsidR="008052CD" w:rsidRDefault="008052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35DF7" w14:textId="2E784224" w:rsidR="00CF5663" w:rsidRPr="00EB1A42" w:rsidRDefault="006914F2">
    <w:pPr>
      <w:pStyle w:val="Piedepgina"/>
      <w:jc w:val="right"/>
      <w:rPr>
        <w:rFonts w:ascii="Calibri" w:hAnsi="Calibri" w:cs="Calibri"/>
        <w:sz w:val="20"/>
        <w:szCs w:val="20"/>
      </w:rPr>
    </w:pPr>
    <w:r w:rsidRPr="00EB1A42">
      <w:rPr>
        <w:rFonts w:ascii="Calibri" w:hAnsi="Calibri" w:cs="Calibri"/>
        <w:sz w:val="20"/>
        <w:szCs w:val="20"/>
      </w:rPr>
      <w:t>CONFIDENTIAL</w:t>
    </w:r>
    <w:sdt>
      <w:sdtPr>
        <w:rPr>
          <w:rFonts w:ascii="Calibri" w:hAnsi="Calibri" w:cs="Calibri"/>
          <w:sz w:val="20"/>
          <w:szCs w:val="20"/>
        </w:rPr>
        <w:id w:val="1709679000"/>
        <w:docPartObj>
          <w:docPartGallery w:val="Page Numbers (Bottom of Page)"/>
          <w:docPartUnique/>
        </w:docPartObj>
      </w:sdtPr>
      <w:sdtEndPr>
        <w:rPr>
          <w:noProof/>
        </w:rPr>
      </w:sdtEndPr>
      <w:sdtContent>
        <w:r w:rsidR="00CF5663" w:rsidRPr="00EB1A42">
          <w:rPr>
            <w:rFonts w:ascii="Calibri" w:hAnsi="Calibri" w:cs="Calibri"/>
            <w:sz w:val="20"/>
            <w:szCs w:val="20"/>
          </w:rPr>
          <w:t>. Converter to iXBRL</w:t>
        </w:r>
        <w:r w:rsidR="00543E6E" w:rsidRPr="00EB1A42">
          <w:rPr>
            <w:rFonts w:ascii="Calibri" w:hAnsi="Calibri" w:cs="Calibri"/>
            <w:sz w:val="20"/>
            <w:szCs w:val="20"/>
          </w:rPr>
          <w:t xml:space="preserve">. </w:t>
        </w:r>
        <w:r w:rsidR="00827F44" w:rsidRPr="00EB1A42">
          <w:rPr>
            <w:rFonts w:ascii="Calibri" w:hAnsi="Calibri" w:cs="Calibri"/>
            <w:sz w:val="20"/>
            <w:szCs w:val="20"/>
          </w:rPr>
          <w:t xml:space="preserve">© </w:t>
        </w:r>
        <w:r w:rsidR="00EB1A42" w:rsidRPr="00EB1A42">
          <w:rPr>
            <w:rFonts w:ascii="Calibri" w:hAnsi="Calibri" w:cs="Calibri"/>
            <w:sz w:val="20"/>
            <w:szCs w:val="20"/>
          </w:rPr>
          <w:t>easyESEF</w:t>
        </w:r>
        <w:r w:rsidR="00827F44" w:rsidRPr="00EB1A42">
          <w:rPr>
            <w:rFonts w:ascii="Calibri" w:hAnsi="Calibri" w:cs="Calibri"/>
            <w:sz w:val="20"/>
            <w:szCs w:val="20"/>
          </w:rPr>
          <w:t xml:space="preserve"> Ltd. </w:t>
        </w:r>
        <w:r w:rsidR="00543E6E" w:rsidRPr="00EB1A42">
          <w:rPr>
            <w:rFonts w:ascii="Calibri" w:hAnsi="Calibri" w:cs="Calibri"/>
            <w:sz w:val="20"/>
            <w:szCs w:val="20"/>
          </w:rPr>
          <w:t>Version 2024-03-1</w:t>
        </w:r>
        <w:r w:rsidR="00D14D9F">
          <w:rPr>
            <w:rFonts w:ascii="Calibri" w:hAnsi="Calibri" w:cs="Calibri"/>
            <w:sz w:val="20"/>
            <w:szCs w:val="20"/>
          </w:rPr>
          <w:t>9</w:t>
        </w:r>
        <w:r w:rsidR="00543E6E" w:rsidRPr="00EB1A42">
          <w:rPr>
            <w:rFonts w:ascii="Calibri" w:hAnsi="Calibri" w:cs="Calibri"/>
            <w:sz w:val="20"/>
            <w:szCs w:val="20"/>
          </w:rPr>
          <w:t xml:space="preserve">. Page </w:t>
        </w:r>
        <w:r w:rsidR="00CF5663" w:rsidRPr="00EB1A42">
          <w:rPr>
            <w:rFonts w:ascii="Calibri" w:hAnsi="Calibri" w:cs="Calibri"/>
            <w:sz w:val="20"/>
            <w:szCs w:val="20"/>
          </w:rPr>
          <w:fldChar w:fldCharType="begin"/>
        </w:r>
        <w:r w:rsidR="00CF5663" w:rsidRPr="00EB1A42">
          <w:rPr>
            <w:rFonts w:ascii="Calibri" w:hAnsi="Calibri" w:cs="Calibri"/>
            <w:sz w:val="20"/>
            <w:szCs w:val="20"/>
          </w:rPr>
          <w:instrText xml:space="preserve"> PAGE   \* MERGEFORMAT </w:instrText>
        </w:r>
        <w:r w:rsidR="00CF5663" w:rsidRPr="00EB1A42">
          <w:rPr>
            <w:rFonts w:ascii="Calibri" w:hAnsi="Calibri" w:cs="Calibri"/>
            <w:sz w:val="20"/>
            <w:szCs w:val="20"/>
          </w:rPr>
          <w:fldChar w:fldCharType="separate"/>
        </w:r>
        <w:r w:rsidR="00CF5663" w:rsidRPr="00EB1A42">
          <w:rPr>
            <w:rFonts w:ascii="Calibri" w:hAnsi="Calibri" w:cs="Calibri"/>
            <w:noProof/>
            <w:sz w:val="20"/>
            <w:szCs w:val="20"/>
          </w:rPr>
          <w:t>2</w:t>
        </w:r>
        <w:r w:rsidR="00CF5663" w:rsidRPr="00EB1A42">
          <w:rPr>
            <w:rFonts w:ascii="Calibri" w:hAnsi="Calibri" w:cs="Calibri"/>
            <w:noProof/>
            <w:sz w:val="20"/>
            <w:szCs w:val="20"/>
          </w:rPr>
          <w:fldChar w:fldCharType="end"/>
        </w:r>
      </w:sdtContent>
    </w:sdt>
  </w:p>
  <w:p w14:paraId="02236B9B" w14:textId="77777777" w:rsidR="00CF5663" w:rsidRDefault="00CF56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76B1C2" w14:textId="77777777" w:rsidR="008052CD" w:rsidRDefault="008052CD" w:rsidP="00CF5663">
      <w:pPr>
        <w:spacing w:after="0" w:line="240" w:lineRule="auto"/>
      </w:pPr>
      <w:r>
        <w:separator/>
      </w:r>
    </w:p>
  </w:footnote>
  <w:footnote w:type="continuationSeparator" w:id="0">
    <w:p w14:paraId="6A349865" w14:textId="77777777" w:rsidR="008052CD" w:rsidRDefault="008052CD" w:rsidP="00CF5663">
      <w:pPr>
        <w:spacing w:after="0" w:line="240" w:lineRule="auto"/>
      </w:pPr>
      <w:r>
        <w:continuationSeparator/>
      </w:r>
    </w:p>
  </w:footnote>
  <w:footnote w:type="continuationNotice" w:id="1">
    <w:p w14:paraId="3DC67998" w14:textId="77777777" w:rsidR="008052CD" w:rsidRDefault="008052C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57364"/>
    <w:multiLevelType w:val="hybridMultilevel"/>
    <w:tmpl w:val="39E0BE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2A2ACD"/>
    <w:multiLevelType w:val="hybridMultilevel"/>
    <w:tmpl w:val="521A4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F039DA"/>
    <w:multiLevelType w:val="hybridMultilevel"/>
    <w:tmpl w:val="509A918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E23949"/>
    <w:multiLevelType w:val="hybridMultilevel"/>
    <w:tmpl w:val="AF6089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BD2D8B"/>
    <w:multiLevelType w:val="hybridMultilevel"/>
    <w:tmpl w:val="C9A684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A66BC4"/>
    <w:multiLevelType w:val="hybridMultilevel"/>
    <w:tmpl w:val="03761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6D3C08"/>
    <w:multiLevelType w:val="hybridMultilevel"/>
    <w:tmpl w:val="64F23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7837634">
    <w:abstractNumId w:val="1"/>
  </w:num>
  <w:num w:numId="2" w16cid:durableId="675694508">
    <w:abstractNumId w:val="5"/>
  </w:num>
  <w:num w:numId="3" w16cid:durableId="1154762729">
    <w:abstractNumId w:val="6"/>
  </w:num>
  <w:num w:numId="4" w16cid:durableId="1547183679">
    <w:abstractNumId w:val="0"/>
  </w:num>
  <w:num w:numId="5" w16cid:durableId="1327635012">
    <w:abstractNumId w:val="4"/>
  </w:num>
  <w:num w:numId="6" w16cid:durableId="1696420393">
    <w:abstractNumId w:val="3"/>
  </w:num>
  <w:num w:numId="7" w16cid:durableId="209652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B1"/>
    <w:rsid w:val="0000294E"/>
    <w:rsid w:val="00003026"/>
    <w:rsid w:val="00003179"/>
    <w:rsid w:val="00007AE2"/>
    <w:rsid w:val="00010495"/>
    <w:rsid w:val="00011D50"/>
    <w:rsid w:val="00012FE7"/>
    <w:rsid w:val="0001424B"/>
    <w:rsid w:val="000146D1"/>
    <w:rsid w:val="00016121"/>
    <w:rsid w:val="0002038C"/>
    <w:rsid w:val="00022AB7"/>
    <w:rsid w:val="000241F5"/>
    <w:rsid w:val="00024960"/>
    <w:rsid w:val="00025934"/>
    <w:rsid w:val="00027F0C"/>
    <w:rsid w:val="00030106"/>
    <w:rsid w:val="0003040B"/>
    <w:rsid w:val="000307CB"/>
    <w:rsid w:val="00030FCE"/>
    <w:rsid w:val="000326C8"/>
    <w:rsid w:val="00032E17"/>
    <w:rsid w:val="000344CB"/>
    <w:rsid w:val="000344D4"/>
    <w:rsid w:val="00034B68"/>
    <w:rsid w:val="00034FE7"/>
    <w:rsid w:val="000375AD"/>
    <w:rsid w:val="0004120E"/>
    <w:rsid w:val="000464DF"/>
    <w:rsid w:val="0004674A"/>
    <w:rsid w:val="00050499"/>
    <w:rsid w:val="00051110"/>
    <w:rsid w:val="000525AD"/>
    <w:rsid w:val="00052DA1"/>
    <w:rsid w:val="000534EA"/>
    <w:rsid w:val="00053B50"/>
    <w:rsid w:val="00060A8C"/>
    <w:rsid w:val="00061B6E"/>
    <w:rsid w:val="000646AB"/>
    <w:rsid w:val="00065ACD"/>
    <w:rsid w:val="00065F18"/>
    <w:rsid w:val="00070DE5"/>
    <w:rsid w:val="000710C1"/>
    <w:rsid w:val="000721CF"/>
    <w:rsid w:val="0007485C"/>
    <w:rsid w:val="00075365"/>
    <w:rsid w:val="000762F4"/>
    <w:rsid w:val="00077B02"/>
    <w:rsid w:val="00080A7A"/>
    <w:rsid w:val="00080DA4"/>
    <w:rsid w:val="00084AD8"/>
    <w:rsid w:val="00085011"/>
    <w:rsid w:val="00090D96"/>
    <w:rsid w:val="00094BE4"/>
    <w:rsid w:val="000957D5"/>
    <w:rsid w:val="00096FED"/>
    <w:rsid w:val="00097FFD"/>
    <w:rsid w:val="000A098A"/>
    <w:rsid w:val="000A219F"/>
    <w:rsid w:val="000A3B64"/>
    <w:rsid w:val="000A50B3"/>
    <w:rsid w:val="000A5199"/>
    <w:rsid w:val="000A529D"/>
    <w:rsid w:val="000B1690"/>
    <w:rsid w:val="000B7569"/>
    <w:rsid w:val="000B79F6"/>
    <w:rsid w:val="000C0D49"/>
    <w:rsid w:val="000C0DFD"/>
    <w:rsid w:val="000C446C"/>
    <w:rsid w:val="000C5CBA"/>
    <w:rsid w:val="000C713E"/>
    <w:rsid w:val="000C7847"/>
    <w:rsid w:val="000D114D"/>
    <w:rsid w:val="000D406D"/>
    <w:rsid w:val="000D62D7"/>
    <w:rsid w:val="000D65BD"/>
    <w:rsid w:val="000D758C"/>
    <w:rsid w:val="000E0671"/>
    <w:rsid w:val="000E1F41"/>
    <w:rsid w:val="000E3991"/>
    <w:rsid w:val="000E4A21"/>
    <w:rsid w:val="000E5E74"/>
    <w:rsid w:val="000F152E"/>
    <w:rsid w:val="000F43B3"/>
    <w:rsid w:val="000F4A3C"/>
    <w:rsid w:val="000F5172"/>
    <w:rsid w:val="000F5777"/>
    <w:rsid w:val="000F5C5E"/>
    <w:rsid w:val="0010046E"/>
    <w:rsid w:val="00102B07"/>
    <w:rsid w:val="00102CB3"/>
    <w:rsid w:val="00102F97"/>
    <w:rsid w:val="00103844"/>
    <w:rsid w:val="0010478E"/>
    <w:rsid w:val="00104877"/>
    <w:rsid w:val="00104D12"/>
    <w:rsid w:val="00111B99"/>
    <w:rsid w:val="00113675"/>
    <w:rsid w:val="00116DB8"/>
    <w:rsid w:val="0011712B"/>
    <w:rsid w:val="0012361A"/>
    <w:rsid w:val="00130877"/>
    <w:rsid w:val="00130B70"/>
    <w:rsid w:val="00132066"/>
    <w:rsid w:val="00132419"/>
    <w:rsid w:val="00134F28"/>
    <w:rsid w:val="0013556C"/>
    <w:rsid w:val="00137719"/>
    <w:rsid w:val="00140E89"/>
    <w:rsid w:val="00143411"/>
    <w:rsid w:val="00145AE3"/>
    <w:rsid w:val="0015048E"/>
    <w:rsid w:val="001524F3"/>
    <w:rsid w:val="00152AF6"/>
    <w:rsid w:val="001535BD"/>
    <w:rsid w:val="00153F45"/>
    <w:rsid w:val="00157F0C"/>
    <w:rsid w:val="00160AD6"/>
    <w:rsid w:val="00162EF8"/>
    <w:rsid w:val="001643F6"/>
    <w:rsid w:val="001665D8"/>
    <w:rsid w:val="001701E3"/>
    <w:rsid w:val="00175C78"/>
    <w:rsid w:val="00176A2B"/>
    <w:rsid w:val="001770ED"/>
    <w:rsid w:val="001773B1"/>
    <w:rsid w:val="001776C4"/>
    <w:rsid w:val="00180CB5"/>
    <w:rsid w:val="00180DCB"/>
    <w:rsid w:val="0018327B"/>
    <w:rsid w:val="00185302"/>
    <w:rsid w:val="00186BB9"/>
    <w:rsid w:val="00186BD8"/>
    <w:rsid w:val="00186C18"/>
    <w:rsid w:val="00186D00"/>
    <w:rsid w:val="001878F2"/>
    <w:rsid w:val="001930E6"/>
    <w:rsid w:val="001970EF"/>
    <w:rsid w:val="001A15A8"/>
    <w:rsid w:val="001A2066"/>
    <w:rsid w:val="001A36C1"/>
    <w:rsid w:val="001A792D"/>
    <w:rsid w:val="001A7EC3"/>
    <w:rsid w:val="001B0160"/>
    <w:rsid w:val="001B0A5A"/>
    <w:rsid w:val="001B160D"/>
    <w:rsid w:val="001B196A"/>
    <w:rsid w:val="001B4A25"/>
    <w:rsid w:val="001B723D"/>
    <w:rsid w:val="001C1C8E"/>
    <w:rsid w:val="001D1265"/>
    <w:rsid w:val="001D1FE8"/>
    <w:rsid w:val="001D4412"/>
    <w:rsid w:val="001D4E56"/>
    <w:rsid w:val="001E0565"/>
    <w:rsid w:val="001E3579"/>
    <w:rsid w:val="001E3E64"/>
    <w:rsid w:val="001E4084"/>
    <w:rsid w:val="001E430E"/>
    <w:rsid w:val="001E51FD"/>
    <w:rsid w:val="001E74A7"/>
    <w:rsid w:val="001F0812"/>
    <w:rsid w:val="001F23FA"/>
    <w:rsid w:val="001F36CF"/>
    <w:rsid w:val="001F4EA8"/>
    <w:rsid w:val="001F588A"/>
    <w:rsid w:val="002038CB"/>
    <w:rsid w:val="00203CC4"/>
    <w:rsid w:val="00206114"/>
    <w:rsid w:val="002072AB"/>
    <w:rsid w:val="002119F6"/>
    <w:rsid w:val="00212DB3"/>
    <w:rsid w:val="0021300C"/>
    <w:rsid w:val="00213525"/>
    <w:rsid w:val="002142BE"/>
    <w:rsid w:val="00214F7C"/>
    <w:rsid w:val="00215D2A"/>
    <w:rsid w:val="002256C3"/>
    <w:rsid w:val="00227723"/>
    <w:rsid w:val="00233B7B"/>
    <w:rsid w:val="002340C6"/>
    <w:rsid w:val="00240958"/>
    <w:rsid w:val="002427A8"/>
    <w:rsid w:val="00242F81"/>
    <w:rsid w:val="002433DC"/>
    <w:rsid w:val="00245E82"/>
    <w:rsid w:val="00247230"/>
    <w:rsid w:val="00247616"/>
    <w:rsid w:val="00250952"/>
    <w:rsid w:val="00252DCF"/>
    <w:rsid w:val="00255A27"/>
    <w:rsid w:val="00256377"/>
    <w:rsid w:val="00257B77"/>
    <w:rsid w:val="00263B09"/>
    <w:rsid w:val="00264046"/>
    <w:rsid w:val="00265DE4"/>
    <w:rsid w:val="0026678C"/>
    <w:rsid w:val="002715BF"/>
    <w:rsid w:val="00275113"/>
    <w:rsid w:val="002821F6"/>
    <w:rsid w:val="00282870"/>
    <w:rsid w:val="002862E3"/>
    <w:rsid w:val="002927B2"/>
    <w:rsid w:val="00294EAD"/>
    <w:rsid w:val="00297B64"/>
    <w:rsid w:val="002A1D3B"/>
    <w:rsid w:val="002A4469"/>
    <w:rsid w:val="002A5BA1"/>
    <w:rsid w:val="002A6065"/>
    <w:rsid w:val="002A74B1"/>
    <w:rsid w:val="002B3558"/>
    <w:rsid w:val="002B4AA7"/>
    <w:rsid w:val="002B4BC0"/>
    <w:rsid w:val="002B6AA0"/>
    <w:rsid w:val="002C0E0E"/>
    <w:rsid w:val="002C1A62"/>
    <w:rsid w:val="002C2153"/>
    <w:rsid w:val="002C4BB0"/>
    <w:rsid w:val="002C6EC9"/>
    <w:rsid w:val="002D1160"/>
    <w:rsid w:val="002D1DF3"/>
    <w:rsid w:val="002D2B92"/>
    <w:rsid w:val="002D4C08"/>
    <w:rsid w:val="002D5C56"/>
    <w:rsid w:val="002D6ACC"/>
    <w:rsid w:val="002E012E"/>
    <w:rsid w:val="002E0B4E"/>
    <w:rsid w:val="002E1243"/>
    <w:rsid w:val="002E156A"/>
    <w:rsid w:val="002E1ECC"/>
    <w:rsid w:val="002E2B72"/>
    <w:rsid w:val="002E474C"/>
    <w:rsid w:val="002E6576"/>
    <w:rsid w:val="002E65D4"/>
    <w:rsid w:val="002E7FA3"/>
    <w:rsid w:val="002F11D6"/>
    <w:rsid w:val="002F36A5"/>
    <w:rsid w:val="002F4E47"/>
    <w:rsid w:val="002F4F89"/>
    <w:rsid w:val="002F5CB6"/>
    <w:rsid w:val="002F6A40"/>
    <w:rsid w:val="002F6B03"/>
    <w:rsid w:val="002F71A0"/>
    <w:rsid w:val="003027A1"/>
    <w:rsid w:val="003029B0"/>
    <w:rsid w:val="00307B88"/>
    <w:rsid w:val="00313C5C"/>
    <w:rsid w:val="0031409A"/>
    <w:rsid w:val="00314662"/>
    <w:rsid w:val="003149D6"/>
    <w:rsid w:val="003155F7"/>
    <w:rsid w:val="00315D7C"/>
    <w:rsid w:val="00315D98"/>
    <w:rsid w:val="00316951"/>
    <w:rsid w:val="00320621"/>
    <w:rsid w:val="0032166B"/>
    <w:rsid w:val="00331AE3"/>
    <w:rsid w:val="00332C2A"/>
    <w:rsid w:val="0033528A"/>
    <w:rsid w:val="003379CB"/>
    <w:rsid w:val="00341C52"/>
    <w:rsid w:val="00352676"/>
    <w:rsid w:val="003545FE"/>
    <w:rsid w:val="00355D2D"/>
    <w:rsid w:val="0035711E"/>
    <w:rsid w:val="00357693"/>
    <w:rsid w:val="00361C36"/>
    <w:rsid w:val="00362352"/>
    <w:rsid w:val="003629D6"/>
    <w:rsid w:val="0036521E"/>
    <w:rsid w:val="00366775"/>
    <w:rsid w:val="003668CF"/>
    <w:rsid w:val="00366AA5"/>
    <w:rsid w:val="003674AE"/>
    <w:rsid w:val="00370622"/>
    <w:rsid w:val="00372991"/>
    <w:rsid w:val="00373A8C"/>
    <w:rsid w:val="0037426A"/>
    <w:rsid w:val="00374C72"/>
    <w:rsid w:val="0037713C"/>
    <w:rsid w:val="003860F4"/>
    <w:rsid w:val="0038641F"/>
    <w:rsid w:val="003866B4"/>
    <w:rsid w:val="00386A8C"/>
    <w:rsid w:val="0038754B"/>
    <w:rsid w:val="00387960"/>
    <w:rsid w:val="0039000A"/>
    <w:rsid w:val="003900EB"/>
    <w:rsid w:val="00392330"/>
    <w:rsid w:val="00397D94"/>
    <w:rsid w:val="003A0581"/>
    <w:rsid w:val="003A2342"/>
    <w:rsid w:val="003A2AA0"/>
    <w:rsid w:val="003A3BFF"/>
    <w:rsid w:val="003A4664"/>
    <w:rsid w:val="003A4C20"/>
    <w:rsid w:val="003A4E21"/>
    <w:rsid w:val="003A4E98"/>
    <w:rsid w:val="003A5BFD"/>
    <w:rsid w:val="003A69BB"/>
    <w:rsid w:val="003A706A"/>
    <w:rsid w:val="003B0932"/>
    <w:rsid w:val="003B0F6C"/>
    <w:rsid w:val="003B2722"/>
    <w:rsid w:val="003B3F42"/>
    <w:rsid w:val="003B4E3F"/>
    <w:rsid w:val="003B7408"/>
    <w:rsid w:val="003B7746"/>
    <w:rsid w:val="003C0617"/>
    <w:rsid w:val="003C0773"/>
    <w:rsid w:val="003C219D"/>
    <w:rsid w:val="003C2E6E"/>
    <w:rsid w:val="003C5D8C"/>
    <w:rsid w:val="003C7E68"/>
    <w:rsid w:val="003C7FAC"/>
    <w:rsid w:val="003D00FC"/>
    <w:rsid w:val="003D03FC"/>
    <w:rsid w:val="003D1515"/>
    <w:rsid w:val="003D2AEA"/>
    <w:rsid w:val="003D30C8"/>
    <w:rsid w:val="003D385A"/>
    <w:rsid w:val="003D38C2"/>
    <w:rsid w:val="003D3B7B"/>
    <w:rsid w:val="003D5BF2"/>
    <w:rsid w:val="003D774E"/>
    <w:rsid w:val="003E1457"/>
    <w:rsid w:val="003E18FF"/>
    <w:rsid w:val="003E2F2C"/>
    <w:rsid w:val="003E5A87"/>
    <w:rsid w:val="003F09CA"/>
    <w:rsid w:val="003F206E"/>
    <w:rsid w:val="003F5069"/>
    <w:rsid w:val="003F5494"/>
    <w:rsid w:val="003F58C3"/>
    <w:rsid w:val="003F63AA"/>
    <w:rsid w:val="003F794C"/>
    <w:rsid w:val="004010CF"/>
    <w:rsid w:val="0040362C"/>
    <w:rsid w:val="00403EC8"/>
    <w:rsid w:val="00404DE3"/>
    <w:rsid w:val="00405013"/>
    <w:rsid w:val="00406DB5"/>
    <w:rsid w:val="00407C21"/>
    <w:rsid w:val="00410BB7"/>
    <w:rsid w:val="00417F99"/>
    <w:rsid w:val="00423E27"/>
    <w:rsid w:val="00424597"/>
    <w:rsid w:val="004269BC"/>
    <w:rsid w:val="00431EDF"/>
    <w:rsid w:val="00432585"/>
    <w:rsid w:val="00436261"/>
    <w:rsid w:val="00442EDB"/>
    <w:rsid w:val="0044303B"/>
    <w:rsid w:val="00445964"/>
    <w:rsid w:val="00447A3D"/>
    <w:rsid w:val="004506C3"/>
    <w:rsid w:val="00451DFA"/>
    <w:rsid w:val="0045318D"/>
    <w:rsid w:val="00454077"/>
    <w:rsid w:val="004552CF"/>
    <w:rsid w:val="00455A88"/>
    <w:rsid w:val="00462922"/>
    <w:rsid w:val="0046593F"/>
    <w:rsid w:val="00466841"/>
    <w:rsid w:val="004679C2"/>
    <w:rsid w:val="00472383"/>
    <w:rsid w:val="004725CE"/>
    <w:rsid w:val="00476D1F"/>
    <w:rsid w:val="00482226"/>
    <w:rsid w:val="00485FA5"/>
    <w:rsid w:val="00487A76"/>
    <w:rsid w:val="00487AF7"/>
    <w:rsid w:val="00490CF1"/>
    <w:rsid w:val="00497C93"/>
    <w:rsid w:val="004A0CA2"/>
    <w:rsid w:val="004A2636"/>
    <w:rsid w:val="004A3263"/>
    <w:rsid w:val="004A5956"/>
    <w:rsid w:val="004A73E9"/>
    <w:rsid w:val="004A767A"/>
    <w:rsid w:val="004B3092"/>
    <w:rsid w:val="004B387A"/>
    <w:rsid w:val="004B7FE1"/>
    <w:rsid w:val="004C2306"/>
    <w:rsid w:val="004D1612"/>
    <w:rsid w:val="004D2266"/>
    <w:rsid w:val="004D62D3"/>
    <w:rsid w:val="004D6BA6"/>
    <w:rsid w:val="004D725D"/>
    <w:rsid w:val="004D7F75"/>
    <w:rsid w:val="004E199C"/>
    <w:rsid w:val="004E7FA1"/>
    <w:rsid w:val="004F050A"/>
    <w:rsid w:val="004F4FBC"/>
    <w:rsid w:val="004F5565"/>
    <w:rsid w:val="004F6D1E"/>
    <w:rsid w:val="00503548"/>
    <w:rsid w:val="00503B3E"/>
    <w:rsid w:val="00506E0A"/>
    <w:rsid w:val="00507068"/>
    <w:rsid w:val="0051295F"/>
    <w:rsid w:val="00512B56"/>
    <w:rsid w:val="00512D77"/>
    <w:rsid w:val="00516F08"/>
    <w:rsid w:val="00521B2A"/>
    <w:rsid w:val="005235C0"/>
    <w:rsid w:val="00530277"/>
    <w:rsid w:val="00531921"/>
    <w:rsid w:val="005319F9"/>
    <w:rsid w:val="00532B51"/>
    <w:rsid w:val="00533052"/>
    <w:rsid w:val="005342E1"/>
    <w:rsid w:val="005344A1"/>
    <w:rsid w:val="005347E9"/>
    <w:rsid w:val="00534ECC"/>
    <w:rsid w:val="005352C7"/>
    <w:rsid w:val="005420E2"/>
    <w:rsid w:val="00543355"/>
    <w:rsid w:val="00543B96"/>
    <w:rsid w:val="00543E6E"/>
    <w:rsid w:val="0054534A"/>
    <w:rsid w:val="005466D3"/>
    <w:rsid w:val="00550EF7"/>
    <w:rsid w:val="00551ADF"/>
    <w:rsid w:val="00552E1E"/>
    <w:rsid w:val="005544D9"/>
    <w:rsid w:val="00555FCA"/>
    <w:rsid w:val="00560577"/>
    <w:rsid w:val="00561883"/>
    <w:rsid w:val="00563E17"/>
    <w:rsid w:val="005654CD"/>
    <w:rsid w:val="00567AD4"/>
    <w:rsid w:val="00571A54"/>
    <w:rsid w:val="00576456"/>
    <w:rsid w:val="00582DB0"/>
    <w:rsid w:val="00586077"/>
    <w:rsid w:val="00587082"/>
    <w:rsid w:val="00590C45"/>
    <w:rsid w:val="00593E14"/>
    <w:rsid w:val="00594E64"/>
    <w:rsid w:val="00597DE7"/>
    <w:rsid w:val="005A7B75"/>
    <w:rsid w:val="005B0F5A"/>
    <w:rsid w:val="005B1550"/>
    <w:rsid w:val="005B21AE"/>
    <w:rsid w:val="005B5DBA"/>
    <w:rsid w:val="005B5F41"/>
    <w:rsid w:val="005C1CE4"/>
    <w:rsid w:val="005C62C2"/>
    <w:rsid w:val="005C6E18"/>
    <w:rsid w:val="005D0C6A"/>
    <w:rsid w:val="005D46DB"/>
    <w:rsid w:val="005D5ED8"/>
    <w:rsid w:val="005D6B31"/>
    <w:rsid w:val="005D7A3B"/>
    <w:rsid w:val="005D7AB2"/>
    <w:rsid w:val="005E0AA8"/>
    <w:rsid w:val="005E0AE3"/>
    <w:rsid w:val="005E151A"/>
    <w:rsid w:val="005E1DAE"/>
    <w:rsid w:val="005E28AD"/>
    <w:rsid w:val="005E5292"/>
    <w:rsid w:val="005E7AF4"/>
    <w:rsid w:val="005E7B64"/>
    <w:rsid w:val="005F4524"/>
    <w:rsid w:val="005F74DD"/>
    <w:rsid w:val="006026BA"/>
    <w:rsid w:val="00602812"/>
    <w:rsid w:val="006028AE"/>
    <w:rsid w:val="0060706B"/>
    <w:rsid w:val="00610127"/>
    <w:rsid w:val="00610E23"/>
    <w:rsid w:val="006159F1"/>
    <w:rsid w:val="006161FB"/>
    <w:rsid w:val="00621DB7"/>
    <w:rsid w:val="00623FB4"/>
    <w:rsid w:val="006241DA"/>
    <w:rsid w:val="00626979"/>
    <w:rsid w:val="006278E1"/>
    <w:rsid w:val="00630CD7"/>
    <w:rsid w:val="00632D31"/>
    <w:rsid w:val="00633A9B"/>
    <w:rsid w:val="00636B06"/>
    <w:rsid w:val="00640D02"/>
    <w:rsid w:val="006411BE"/>
    <w:rsid w:val="00642763"/>
    <w:rsid w:val="006444EF"/>
    <w:rsid w:val="006452E3"/>
    <w:rsid w:val="00645A9A"/>
    <w:rsid w:val="00647506"/>
    <w:rsid w:val="00650568"/>
    <w:rsid w:val="006536E1"/>
    <w:rsid w:val="006540BB"/>
    <w:rsid w:val="006553D6"/>
    <w:rsid w:val="0065703A"/>
    <w:rsid w:val="00657A07"/>
    <w:rsid w:val="0066008E"/>
    <w:rsid w:val="00664A62"/>
    <w:rsid w:val="006678FD"/>
    <w:rsid w:val="006700A3"/>
    <w:rsid w:val="006713F3"/>
    <w:rsid w:val="0067213A"/>
    <w:rsid w:val="00674EAE"/>
    <w:rsid w:val="006753F1"/>
    <w:rsid w:val="00676B8F"/>
    <w:rsid w:val="006772B5"/>
    <w:rsid w:val="006828B4"/>
    <w:rsid w:val="006829EA"/>
    <w:rsid w:val="00684B1E"/>
    <w:rsid w:val="006851D0"/>
    <w:rsid w:val="006914F2"/>
    <w:rsid w:val="00691CEF"/>
    <w:rsid w:val="006920B9"/>
    <w:rsid w:val="00692842"/>
    <w:rsid w:val="0069335E"/>
    <w:rsid w:val="00693D66"/>
    <w:rsid w:val="00694814"/>
    <w:rsid w:val="00695672"/>
    <w:rsid w:val="006975B2"/>
    <w:rsid w:val="006A03E0"/>
    <w:rsid w:val="006A0A4F"/>
    <w:rsid w:val="006A0DFD"/>
    <w:rsid w:val="006A19A3"/>
    <w:rsid w:val="006A40A3"/>
    <w:rsid w:val="006A55A4"/>
    <w:rsid w:val="006B0904"/>
    <w:rsid w:val="006C33C0"/>
    <w:rsid w:val="006C4EA3"/>
    <w:rsid w:val="006C5289"/>
    <w:rsid w:val="006C66B5"/>
    <w:rsid w:val="006C7035"/>
    <w:rsid w:val="006D0699"/>
    <w:rsid w:val="006E4A77"/>
    <w:rsid w:val="006E5BF7"/>
    <w:rsid w:val="006E6235"/>
    <w:rsid w:val="006F162B"/>
    <w:rsid w:val="006F1BEC"/>
    <w:rsid w:val="006F33C9"/>
    <w:rsid w:val="006F672D"/>
    <w:rsid w:val="00700A92"/>
    <w:rsid w:val="00702C2E"/>
    <w:rsid w:val="00706E7D"/>
    <w:rsid w:val="0070734D"/>
    <w:rsid w:val="007173BB"/>
    <w:rsid w:val="007245B1"/>
    <w:rsid w:val="00724D6D"/>
    <w:rsid w:val="00725A54"/>
    <w:rsid w:val="007266F9"/>
    <w:rsid w:val="00726CF2"/>
    <w:rsid w:val="00731884"/>
    <w:rsid w:val="00732E44"/>
    <w:rsid w:val="007333DF"/>
    <w:rsid w:val="0073559F"/>
    <w:rsid w:val="00735A85"/>
    <w:rsid w:val="0073690D"/>
    <w:rsid w:val="007372B1"/>
    <w:rsid w:val="00737411"/>
    <w:rsid w:val="0074000B"/>
    <w:rsid w:val="00742E73"/>
    <w:rsid w:val="0075257A"/>
    <w:rsid w:val="0075258E"/>
    <w:rsid w:val="00752D3A"/>
    <w:rsid w:val="00756081"/>
    <w:rsid w:val="0075693E"/>
    <w:rsid w:val="00757799"/>
    <w:rsid w:val="0075796F"/>
    <w:rsid w:val="00764C56"/>
    <w:rsid w:val="007700AF"/>
    <w:rsid w:val="00774171"/>
    <w:rsid w:val="00774F7A"/>
    <w:rsid w:val="0077582F"/>
    <w:rsid w:val="00775D18"/>
    <w:rsid w:val="0078076B"/>
    <w:rsid w:val="0078431F"/>
    <w:rsid w:val="007844CA"/>
    <w:rsid w:val="0078514F"/>
    <w:rsid w:val="007853A5"/>
    <w:rsid w:val="0078627E"/>
    <w:rsid w:val="00787BD2"/>
    <w:rsid w:val="007919D5"/>
    <w:rsid w:val="00793B1E"/>
    <w:rsid w:val="0079455B"/>
    <w:rsid w:val="00794DB7"/>
    <w:rsid w:val="007975DC"/>
    <w:rsid w:val="00797C66"/>
    <w:rsid w:val="007A2F86"/>
    <w:rsid w:val="007A5FFC"/>
    <w:rsid w:val="007A7755"/>
    <w:rsid w:val="007A7C60"/>
    <w:rsid w:val="007B013D"/>
    <w:rsid w:val="007B17F9"/>
    <w:rsid w:val="007B1ECB"/>
    <w:rsid w:val="007B2AE1"/>
    <w:rsid w:val="007B5C8E"/>
    <w:rsid w:val="007B6779"/>
    <w:rsid w:val="007C39C5"/>
    <w:rsid w:val="007C6D11"/>
    <w:rsid w:val="007D2101"/>
    <w:rsid w:val="007D5FB4"/>
    <w:rsid w:val="007D770A"/>
    <w:rsid w:val="007E0A64"/>
    <w:rsid w:val="007E2C63"/>
    <w:rsid w:val="007E3AE4"/>
    <w:rsid w:val="007E4F23"/>
    <w:rsid w:val="007F01B1"/>
    <w:rsid w:val="007F1CF9"/>
    <w:rsid w:val="007F2229"/>
    <w:rsid w:val="007F347B"/>
    <w:rsid w:val="007F4DAB"/>
    <w:rsid w:val="007F4F5A"/>
    <w:rsid w:val="007F543C"/>
    <w:rsid w:val="007F632D"/>
    <w:rsid w:val="007F6620"/>
    <w:rsid w:val="00801DC8"/>
    <w:rsid w:val="008052CD"/>
    <w:rsid w:val="00806489"/>
    <w:rsid w:val="00806F4A"/>
    <w:rsid w:val="00811623"/>
    <w:rsid w:val="00812696"/>
    <w:rsid w:val="0081583D"/>
    <w:rsid w:val="00822FB3"/>
    <w:rsid w:val="00827889"/>
    <w:rsid w:val="00827F44"/>
    <w:rsid w:val="008318AF"/>
    <w:rsid w:val="008319DC"/>
    <w:rsid w:val="008326E8"/>
    <w:rsid w:val="00834CA2"/>
    <w:rsid w:val="00837A1E"/>
    <w:rsid w:val="0084226B"/>
    <w:rsid w:val="00847894"/>
    <w:rsid w:val="008519E4"/>
    <w:rsid w:val="00851D34"/>
    <w:rsid w:val="00851DE5"/>
    <w:rsid w:val="008638F7"/>
    <w:rsid w:val="0086399C"/>
    <w:rsid w:val="00863C27"/>
    <w:rsid w:val="008653DB"/>
    <w:rsid w:val="00867AA8"/>
    <w:rsid w:val="008713E5"/>
    <w:rsid w:val="0087536D"/>
    <w:rsid w:val="0087596C"/>
    <w:rsid w:val="00875D30"/>
    <w:rsid w:val="008769B0"/>
    <w:rsid w:val="00876D03"/>
    <w:rsid w:val="00877B00"/>
    <w:rsid w:val="00880764"/>
    <w:rsid w:val="00881CFC"/>
    <w:rsid w:val="00882F8E"/>
    <w:rsid w:val="00884905"/>
    <w:rsid w:val="00885624"/>
    <w:rsid w:val="00885AC6"/>
    <w:rsid w:val="00886771"/>
    <w:rsid w:val="00890887"/>
    <w:rsid w:val="00891648"/>
    <w:rsid w:val="008969B1"/>
    <w:rsid w:val="00896F57"/>
    <w:rsid w:val="008A0AFA"/>
    <w:rsid w:val="008A315E"/>
    <w:rsid w:val="008A4619"/>
    <w:rsid w:val="008A61D1"/>
    <w:rsid w:val="008A69AF"/>
    <w:rsid w:val="008A775A"/>
    <w:rsid w:val="008A7F4A"/>
    <w:rsid w:val="008B04EF"/>
    <w:rsid w:val="008B1305"/>
    <w:rsid w:val="008B19C8"/>
    <w:rsid w:val="008B3023"/>
    <w:rsid w:val="008B6F87"/>
    <w:rsid w:val="008B77B0"/>
    <w:rsid w:val="008C047C"/>
    <w:rsid w:val="008C135A"/>
    <w:rsid w:val="008C26F2"/>
    <w:rsid w:val="008C3BD6"/>
    <w:rsid w:val="008C47C1"/>
    <w:rsid w:val="008C4E21"/>
    <w:rsid w:val="008C4E7F"/>
    <w:rsid w:val="008C52BD"/>
    <w:rsid w:val="008D1008"/>
    <w:rsid w:val="008D1304"/>
    <w:rsid w:val="008D3CA5"/>
    <w:rsid w:val="008D3FED"/>
    <w:rsid w:val="008D4291"/>
    <w:rsid w:val="008D4F12"/>
    <w:rsid w:val="008D632E"/>
    <w:rsid w:val="008D6BB2"/>
    <w:rsid w:val="008E3431"/>
    <w:rsid w:val="008E42D1"/>
    <w:rsid w:val="008E445C"/>
    <w:rsid w:val="008E4DFA"/>
    <w:rsid w:val="008F0CD6"/>
    <w:rsid w:val="008F3344"/>
    <w:rsid w:val="008F4F84"/>
    <w:rsid w:val="008F626D"/>
    <w:rsid w:val="008F634D"/>
    <w:rsid w:val="008F7CDB"/>
    <w:rsid w:val="00900ED3"/>
    <w:rsid w:val="0090256D"/>
    <w:rsid w:val="009071CA"/>
    <w:rsid w:val="00907400"/>
    <w:rsid w:val="0091009A"/>
    <w:rsid w:val="00910D29"/>
    <w:rsid w:val="009144E9"/>
    <w:rsid w:val="00914F2C"/>
    <w:rsid w:val="00922CBE"/>
    <w:rsid w:val="00925150"/>
    <w:rsid w:val="009253AA"/>
    <w:rsid w:val="0092641F"/>
    <w:rsid w:val="0092798C"/>
    <w:rsid w:val="0093080C"/>
    <w:rsid w:val="0093378E"/>
    <w:rsid w:val="00936F1F"/>
    <w:rsid w:val="00937030"/>
    <w:rsid w:val="00937AE1"/>
    <w:rsid w:val="0094000D"/>
    <w:rsid w:val="00941FD9"/>
    <w:rsid w:val="009435A4"/>
    <w:rsid w:val="0094585C"/>
    <w:rsid w:val="0094716A"/>
    <w:rsid w:val="00950DD4"/>
    <w:rsid w:val="00954163"/>
    <w:rsid w:val="0095500B"/>
    <w:rsid w:val="00956B94"/>
    <w:rsid w:val="00960263"/>
    <w:rsid w:val="00960889"/>
    <w:rsid w:val="00963399"/>
    <w:rsid w:val="009654F9"/>
    <w:rsid w:val="00967992"/>
    <w:rsid w:val="00970B27"/>
    <w:rsid w:val="00974682"/>
    <w:rsid w:val="00975088"/>
    <w:rsid w:val="009768F7"/>
    <w:rsid w:val="009806C2"/>
    <w:rsid w:val="0098391A"/>
    <w:rsid w:val="00986663"/>
    <w:rsid w:val="00987843"/>
    <w:rsid w:val="00990A6B"/>
    <w:rsid w:val="00992690"/>
    <w:rsid w:val="0099380A"/>
    <w:rsid w:val="0099440A"/>
    <w:rsid w:val="009947FE"/>
    <w:rsid w:val="00995454"/>
    <w:rsid w:val="00996405"/>
    <w:rsid w:val="0099674E"/>
    <w:rsid w:val="009A0E1E"/>
    <w:rsid w:val="009A1205"/>
    <w:rsid w:val="009A245C"/>
    <w:rsid w:val="009A3EB4"/>
    <w:rsid w:val="009A66DC"/>
    <w:rsid w:val="009A7CC0"/>
    <w:rsid w:val="009B24E8"/>
    <w:rsid w:val="009B407C"/>
    <w:rsid w:val="009B611D"/>
    <w:rsid w:val="009B7761"/>
    <w:rsid w:val="009C03AF"/>
    <w:rsid w:val="009C4CC1"/>
    <w:rsid w:val="009D1D1A"/>
    <w:rsid w:val="009D2092"/>
    <w:rsid w:val="009D6369"/>
    <w:rsid w:val="009D7DDF"/>
    <w:rsid w:val="009E1AD9"/>
    <w:rsid w:val="009E4E8B"/>
    <w:rsid w:val="009E56B0"/>
    <w:rsid w:val="009E7503"/>
    <w:rsid w:val="009F0973"/>
    <w:rsid w:val="009F2C0B"/>
    <w:rsid w:val="009F45ED"/>
    <w:rsid w:val="009F4A0D"/>
    <w:rsid w:val="00A00CFB"/>
    <w:rsid w:val="00A01A34"/>
    <w:rsid w:val="00A07E55"/>
    <w:rsid w:val="00A10031"/>
    <w:rsid w:val="00A11084"/>
    <w:rsid w:val="00A11CAE"/>
    <w:rsid w:val="00A11D18"/>
    <w:rsid w:val="00A134D8"/>
    <w:rsid w:val="00A15E11"/>
    <w:rsid w:val="00A16F89"/>
    <w:rsid w:val="00A17E92"/>
    <w:rsid w:val="00A20FCC"/>
    <w:rsid w:val="00A2378B"/>
    <w:rsid w:val="00A27FF4"/>
    <w:rsid w:val="00A309A3"/>
    <w:rsid w:val="00A35DBA"/>
    <w:rsid w:val="00A4018C"/>
    <w:rsid w:val="00A4039B"/>
    <w:rsid w:val="00A46D26"/>
    <w:rsid w:val="00A5415F"/>
    <w:rsid w:val="00A541A6"/>
    <w:rsid w:val="00A54D04"/>
    <w:rsid w:val="00A55837"/>
    <w:rsid w:val="00A57EB5"/>
    <w:rsid w:val="00A6136F"/>
    <w:rsid w:val="00A6476D"/>
    <w:rsid w:val="00A64EA7"/>
    <w:rsid w:val="00A65370"/>
    <w:rsid w:val="00A65761"/>
    <w:rsid w:val="00A71271"/>
    <w:rsid w:val="00A71F3C"/>
    <w:rsid w:val="00A73EA1"/>
    <w:rsid w:val="00A74573"/>
    <w:rsid w:val="00A75202"/>
    <w:rsid w:val="00A81931"/>
    <w:rsid w:val="00A83DCD"/>
    <w:rsid w:val="00A841E6"/>
    <w:rsid w:val="00A85184"/>
    <w:rsid w:val="00A85CEB"/>
    <w:rsid w:val="00A873E3"/>
    <w:rsid w:val="00A91D65"/>
    <w:rsid w:val="00A91E76"/>
    <w:rsid w:val="00A929E2"/>
    <w:rsid w:val="00A9439E"/>
    <w:rsid w:val="00A95ECE"/>
    <w:rsid w:val="00AA0934"/>
    <w:rsid w:val="00AA0C28"/>
    <w:rsid w:val="00AA0DE5"/>
    <w:rsid w:val="00AA4F42"/>
    <w:rsid w:val="00AA55AF"/>
    <w:rsid w:val="00AB104A"/>
    <w:rsid w:val="00AB2031"/>
    <w:rsid w:val="00AB28B2"/>
    <w:rsid w:val="00AB3332"/>
    <w:rsid w:val="00AB4832"/>
    <w:rsid w:val="00AB68BD"/>
    <w:rsid w:val="00AB6A4C"/>
    <w:rsid w:val="00AC0C72"/>
    <w:rsid w:val="00AC1115"/>
    <w:rsid w:val="00AC3DC0"/>
    <w:rsid w:val="00AC3FA2"/>
    <w:rsid w:val="00AC4BDF"/>
    <w:rsid w:val="00AC7C46"/>
    <w:rsid w:val="00AD09EA"/>
    <w:rsid w:val="00AD1247"/>
    <w:rsid w:val="00AD54CC"/>
    <w:rsid w:val="00AD5A2C"/>
    <w:rsid w:val="00AD6A04"/>
    <w:rsid w:val="00AD6EE9"/>
    <w:rsid w:val="00AE1024"/>
    <w:rsid w:val="00AE1992"/>
    <w:rsid w:val="00AE1F49"/>
    <w:rsid w:val="00AE33AA"/>
    <w:rsid w:val="00AE5C18"/>
    <w:rsid w:val="00AF0C99"/>
    <w:rsid w:val="00AF2090"/>
    <w:rsid w:val="00AF498E"/>
    <w:rsid w:val="00AF4B1D"/>
    <w:rsid w:val="00B00E60"/>
    <w:rsid w:val="00B01343"/>
    <w:rsid w:val="00B01498"/>
    <w:rsid w:val="00B0453A"/>
    <w:rsid w:val="00B05630"/>
    <w:rsid w:val="00B07DCF"/>
    <w:rsid w:val="00B11104"/>
    <w:rsid w:val="00B13850"/>
    <w:rsid w:val="00B14A65"/>
    <w:rsid w:val="00B20A21"/>
    <w:rsid w:val="00B20B3C"/>
    <w:rsid w:val="00B21242"/>
    <w:rsid w:val="00B22170"/>
    <w:rsid w:val="00B2242A"/>
    <w:rsid w:val="00B225E4"/>
    <w:rsid w:val="00B24427"/>
    <w:rsid w:val="00B2746A"/>
    <w:rsid w:val="00B30881"/>
    <w:rsid w:val="00B3304F"/>
    <w:rsid w:val="00B33B0C"/>
    <w:rsid w:val="00B35437"/>
    <w:rsid w:val="00B35FA8"/>
    <w:rsid w:val="00B37FA4"/>
    <w:rsid w:val="00B4122B"/>
    <w:rsid w:val="00B41BE0"/>
    <w:rsid w:val="00B4232E"/>
    <w:rsid w:val="00B42D8D"/>
    <w:rsid w:val="00B44219"/>
    <w:rsid w:val="00B45906"/>
    <w:rsid w:val="00B46828"/>
    <w:rsid w:val="00B501DB"/>
    <w:rsid w:val="00B5058D"/>
    <w:rsid w:val="00B5067F"/>
    <w:rsid w:val="00B544D2"/>
    <w:rsid w:val="00B557EF"/>
    <w:rsid w:val="00B60BB1"/>
    <w:rsid w:val="00B611C5"/>
    <w:rsid w:val="00B62A50"/>
    <w:rsid w:val="00B62D6F"/>
    <w:rsid w:val="00B6355F"/>
    <w:rsid w:val="00B63D46"/>
    <w:rsid w:val="00B64BF0"/>
    <w:rsid w:val="00B67FBC"/>
    <w:rsid w:val="00B715A5"/>
    <w:rsid w:val="00B71D78"/>
    <w:rsid w:val="00B72A0E"/>
    <w:rsid w:val="00B7353D"/>
    <w:rsid w:val="00B7752C"/>
    <w:rsid w:val="00B7788E"/>
    <w:rsid w:val="00B77D1C"/>
    <w:rsid w:val="00B77DB6"/>
    <w:rsid w:val="00B80810"/>
    <w:rsid w:val="00B81038"/>
    <w:rsid w:val="00B8399E"/>
    <w:rsid w:val="00B84B37"/>
    <w:rsid w:val="00B92754"/>
    <w:rsid w:val="00B937CE"/>
    <w:rsid w:val="00B94623"/>
    <w:rsid w:val="00B94BE1"/>
    <w:rsid w:val="00B951E4"/>
    <w:rsid w:val="00BA074C"/>
    <w:rsid w:val="00BA3657"/>
    <w:rsid w:val="00BA5B2D"/>
    <w:rsid w:val="00BA6234"/>
    <w:rsid w:val="00BB1A72"/>
    <w:rsid w:val="00BB2404"/>
    <w:rsid w:val="00BB2626"/>
    <w:rsid w:val="00BB615A"/>
    <w:rsid w:val="00BB73FC"/>
    <w:rsid w:val="00BC0286"/>
    <w:rsid w:val="00BC2417"/>
    <w:rsid w:val="00BC3FFE"/>
    <w:rsid w:val="00BC474B"/>
    <w:rsid w:val="00BC4CA1"/>
    <w:rsid w:val="00BC73E0"/>
    <w:rsid w:val="00BD2EE2"/>
    <w:rsid w:val="00BD4B0D"/>
    <w:rsid w:val="00BD5A24"/>
    <w:rsid w:val="00BD674F"/>
    <w:rsid w:val="00BD74D1"/>
    <w:rsid w:val="00BE2321"/>
    <w:rsid w:val="00BE3BFB"/>
    <w:rsid w:val="00BE6A4C"/>
    <w:rsid w:val="00BE6E88"/>
    <w:rsid w:val="00BE7ED2"/>
    <w:rsid w:val="00BF271D"/>
    <w:rsid w:val="00BF4071"/>
    <w:rsid w:val="00BF409F"/>
    <w:rsid w:val="00BF5414"/>
    <w:rsid w:val="00BF57FE"/>
    <w:rsid w:val="00BF65F6"/>
    <w:rsid w:val="00BF6A7C"/>
    <w:rsid w:val="00C01EE8"/>
    <w:rsid w:val="00C035A3"/>
    <w:rsid w:val="00C04583"/>
    <w:rsid w:val="00C04AD8"/>
    <w:rsid w:val="00C0509B"/>
    <w:rsid w:val="00C102F4"/>
    <w:rsid w:val="00C13126"/>
    <w:rsid w:val="00C135CF"/>
    <w:rsid w:val="00C1455F"/>
    <w:rsid w:val="00C15151"/>
    <w:rsid w:val="00C15908"/>
    <w:rsid w:val="00C1680A"/>
    <w:rsid w:val="00C22D2F"/>
    <w:rsid w:val="00C27C25"/>
    <w:rsid w:val="00C27D6A"/>
    <w:rsid w:val="00C30A4B"/>
    <w:rsid w:val="00C30C0E"/>
    <w:rsid w:val="00C334FC"/>
    <w:rsid w:val="00C34B8A"/>
    <w:rsid w:val="00C360CC"/>
    <w:rsid w:val="00C4170C"/>
    <w:rsid w:val="00C41CBB"/>
    <w:rsid w:val="00C41F50"/>
    <w:rsid w:val="00C42788"/>
    <w:rsid w:val="00C4574C"/>
    <w:rsid w:val="00C45908"/>
    <w:rsid w:val="00C46530"/>
    <w:rsid w:val="00C5055E"/>
    <w:rsid w:val="00C50AC7"/>
    <w:rsid w:val="00C519DD"/>
    <w:rsid w:val="00C53F13"/>
    <w:rsid w:val="00C570A6"/>
    <w:rsid w:val="00C5792C"/>
    <w:rsid w:val="00C61BD5"/>
    <w:rsid w:val="00C63DDA"/>
    <w:rsid w:val="00C6411A"/>
    <w:rsid w:val="00C6429C"/>
    <w:rsid w:val="00C66C69"/>
    <w:rsid w:val="00C66CC4"/>
    <w:rsid w:val="00C66EC0"/>
    <w:rsid w:val="00C75FA6"/>
    <w:rsid w:val="00C76F57"/>
    <w:rsid w:val="00C80D85"/>
    <w:rsid w:val="00C81274"/>
    <w:rsid w:val="00C81E6D"/>
    <w:rsid w:val="00C8327B"/>
    <w:rsid w:val="00C85552"/>
    <w:rsid w:val="00C866D6"/>
    <w:rsid w:val="00C87BFC"/>
    <w:rsid w:val="00C91726"/>
    <w:rsid w:val="00C93B7C"/>
    <w:rsid w:val="00C961FE"/>
    <w:rsid w:val="00CA03E7"/>
    <w:rsid w:val="00CA78D9"/>
    <w:rsid w:val="00CB0404"/>
    <w:rsid w:val="00CB0554"/>
    <w:rsid w:val="00CB1122"/>
    <w:rsid w:val="00CB47F4"/>
    <w:rsid w:val="00CB4EE8"/>
    <w:rsid w:val="00CB67D9"/>
    <w:rsid w:val="00CC0D5D"/>
    <w:rsid w:val="00CC3A66"/>
    <w:rsid w:val="00CC47B7"/>
    <w:rsid w:val="00CC4E7C"/>
    <w:rsid w:val="00CC6E37"/>
    <w:rsid w:val="00CC7A9E"/>
    <w:rsid w:val="00CD074D"/>
    <w:rsid w:val="00CD1EB7"/>
    <w:rsid w:val="00CD6C1B"/>
    <w:rsid w:val="00CD72F5"/>
    <w:rsid w:val="00CD77DC"/>
    <w:rsid w:val="00CE03FB"/>
    <w:rsid w:val="00CE09BA"/>
    <w:rsid w:val="00CE240D"/>
    <w:rsid w:val="00CE3ACA"/>
    <w:rsid w:val="00CE437A"/>
    <w:rsid w:val="00CE526D"/>
    <w:rsid w:val="00CE5661"/>
    <w:rsid w:val="00CE587C"/>
    <w:rsid w:val="00CE6F7C"/>
    <w:rsid w:val="00CF0F7E"/>
    <w:rsid w:val="00CF12E1"/>
    <w:rsid w:val="00CF329C"/>
    <w:rsid w:val="00CF5486"/>
    <w:rsid w:val="00CF5663"/>
    <w:rsid w:val="00CF721A"/>
    <w:rsid w:val="00D007DB"/>
    <w:rsid w:val="00D00AA5"/>
    <w:rsid w:val="00D02128"/>
    <w:rsid w:val="00D04768"/>
    <w:rsid w:val="00D04A7F"/>
    <w:rsid w:val="00D05794"/>
    <w:rsid w:val="00D1084F"/>
    <w:rsid w:val="00D140AA"/>
    <w:rsid w:val="00D14D9F"/>
    <w:rsid w:val="00D1573B"/>
    <w:rsid w:val="00D15F1B"/>
    <w:rsid w:val="00D16501"/>
    <w:rsid w:val="00D16BB1"/>
    <w:rsid w:val="00D206C8"/>
    <w:rsid w:val="00D21294"/>
    <w:rsid w:val="00D220B7"/>
    <w:rsid w:val="00D2725C"/>
    <w:rsid w:val="00D33922"/>
    <w:rsid w:val="00D34F2C"/>
    <w:rsid w:val="00D427A1"/>
    <w:rsid w:val="00D44688"/>
    <w:rsid w:val="00D45BD0"/>
    <w:rsid w:val="00D45F77"/>
    <w:rsid w:val="00D467D1"/>
    <w:rsid w:val="00D52785"/>
    <w:rsid w:val="00D52C82"/>
    <w:rsid w:val="00D52E2C"/>
    <w:rsid w:val="00D5359F"/>
    <w:rsid w:val="00D547A9"/>
    <w:rsid w:val="00D5636E"/>
    <w:rsid w:val="00D570FE"/>
    <w:rsid w:val="00D5792C"/>
    <w:rsid w:val="00D62991"/>
    <w:rsid w:val="00D62A0D"/>
    <w:rsid w:val="00D632AC"/>
    <w:rsid w:val="00D66886"/>
    <w:rsid w:val="00D7128D"/>
    <w:rsid w:val="00D731D8"/>
    <w:rsid w:val="00D73534"/>
    <w:rsid w:val="00D73832"/>
    <w:rsid w:val="00D7483D"/>
    <w:rsid w:val="00D75FE0"/>
    <w:rsid w:val="00D77583"/>
    <w:rsid w:val="00D81797"/>
    <w:rsid w:val="00D907AE"/>
    <w:rsid w:val="00D91468"/>
    <w:rsid w:val="00D918CD"/>
    <w:rsid w:val="00D93EE6"/>
    <w:rsid w:val="00D953F7"/>
    <w:rsid w:val="00D95E20"/>
    <w:rsid w:val="00D96864"/>
    <w:rsid w:val="00D96947"/>
    <w:rsid w:val="00D97EA9"/>
    <w:rsid w:val="00DA1176"/>
    <w:rsid w:val="00DA6109"/>
    <w:rsid w:val="00DA68DD"/>
    <w:rsid w:val="00DB0008"/>
    <w:rsid w:val="00DB070B"/>
    <w:rsid w:val="00DB07BD"/>
    <w:rsid w:val="00DB1DF4"/>
    <w:rsid w:val="00DB2512"/>
    <w:rsid w:val="00DB38F9"/>
    <w:rsid w:val="00DB3EAE"/>
    <w:rsid w:val="00DC0B29"/>
    <w:rsid w:val="00DC18AC"/>
    <w:rsid w:val="00DC289B"/>
    <w:rsid w:val="00DC5276"/>
    <w:rsid w:val="00DD1292"/>
    <w:rsid w:val="00DD2A60"/>
    <w:rsid w:val="00DD504E"/>
    <w:rsid w:val="00DD5712"/>
    <w:rsid w:val="00DD7A97"/>
    <w:rsid w:val="00DE06F9"/>
    <w:rsid w:val="00DE3387"/>
    <w:rsid w:val="00DE4AC2"/>
    <w:rsid w:val="00DE504A"/>
    <w:rsid w:val="00DE520A"/>
    <w:rsid w:val="00DE56D6"/>
    <w:rsid w:val="00DE67EE"/>
    <w:rsid w:val="00DE6989"/>
    <w:rsid w:val="00DE6F7F"/>
    <w:rsid w:val="00DF07F1"/>
    <w:rsid w:val="00DF23CE"/>
    <w:rsid w:val="00DF4180"/>
    <w:rsid w:val="00DF638F"/>
    <w:rsid w:val="00DF78B9"/>
    <w:rsid w:val="00DF7988"/>
    <w:rsid w:val="00E041E9"/>
    <w:rsid w:val="00E04EA8"/>
    <w:rsid w:val="00E0525E"/>
    <w:rsid w:val="00E05E7A"/>
    <w:rsid w:val="00E10BBE"/>
    <w:rsid w:val="00E10E77"/>
    <w:rsid w:val="00E12920"/>
    <w:rsid w:val="00E15C2D"/>
    <w:rsid w:val="00E16E5A"/>
    <w:rsid w:val="00E2140A"/>
    <w:rsid w:val="00E23A22"/>
    <w:rsid w:val="00E24293"/>
    <w:rsid w:val="00E25374"/>
    <w:rsid w:val="00E26027"/>
    <w:rsid w:val="00E27F98"/>
    <w:rsid w:val="00E31014"/>
    <w:rsid w:val="00E319F8"/>
    <w:rsid w:val="00E32DA9"/>
    <w:rsid w:val="00E35B79"/>
    <w:rsid w:val="00E37841"/>
    <w:rsid w:val="00E4362F"/>
    <w:rsid w:val="00E4454E"/>
    <w:rsid w:val="00E45564"/>
    <w:rsid w:val="00E474FA"/>
    <w:rsid w:val="00E478D9"/>
    <w:rsid w:val="00E51EA4"/>
    <w:rsid w:val="00E53914"/>
    <w:rsid w:val="00E55130"/>
    <w:rsid w:val="00E55293"/>
    <w:rsid w:val="00E55351"/>
    <w:rsid w:val="00E60A84"/>
    <w:rsid w:val="00E64447"/>
    <w:rsid w:val="00E646F5"/>
    <w:rsid w:val="00E65561"/>
    <w:rsid w:val="00E65C6E"/>
    <w:rsid w:val="00E6799E"/>
    <w:rsid w:val="00E67CD1"/>
    <w:rsid w:val="00E718E3"/>
    <w:rsid w:val="00E729DC"/>
    <w:rsid w:val="00E80202"/>
    <w:rsid w:val="00E80990"/>
    <w:rsid w:val="00E842D8"/>
    <w:rsid w:val="00E8514B"/>
    <w:rsid w:val="00E90C95"/>
    <w:rsid w:val="00E9367D"/>
    <w:rsid w:val="00E9418C"/>
    <w:rsid w:val="00E94E7C"/>
    <w:rsid w:val="00EA6A5D"/>
    <w:rsid w:val="00EB02F4"/>
    <w:rsid w:val="00EB1A42"/>
    <w:rsid w:val="00EB6110"/>
    <w:rsid w:val="00EB7004"/>
    <w:rsid w:val="00EB7290"/>
    <w:rsid w:val="00EC1106"/>
    <w:rsid w:val="00EC653A"/>
    <w:rsid w:val="00EC7402"/>
    <w:rsid w:val="00EC77C3"/>
    <w:rsid w:val="00ED03E9"/>
    <w:rsid w:val="00ED340D"/>
    <w:rsid w:val="00ED3637"/>
    <w:rsid w:val="00ED3680"/>
    <w:rsid w:val="00ED4D3E"/>
    <w:rsid w:val="00EE4BCD"/>
    <w:rsid w:val="00EE6551"/>
    <w:rsid w:val="00EE6CAA"/>
    <w:rsid w:val="00EE73F9"/>
    <w:rsid w:val="00EE7895"/>
    <w:rsid w:val="00EF06B0"/>
    <w:rsid w:val="00EF4545"/>
    <w:rsid w:val="00EF5258"/>
    <w:rsid w:val="00F00A7F"/>
    <w:rsid w:val="00F05C35"/>
    <w:rsid w:val="00F138CB"/>
    <w:rsid w:val="00F14204"/>
    <w:rsid w:val="00F16993"/>
    <w:rsid w:val="00F17E21"/>
    <w:rsid w:val="00F2046E"/>
    <w:rsid w:val="00F22670"/>
    <w:rsid w:val="00F239CD"/>
    <w:rsid w:val="00F245DE"/>
    <w:rsid w:val="00F331E0"/>
    <w:rsid w:val="00F34DBB"/>
    <w:rsid w:val="00F407F2"/>
    <w:rsid w:val="00F462F5"/>
    <w:rsid w:val="00F47CD3"/>
    <w:rsid w:val="00F512E7"/>
    <w:rsid w:val="00F5452D"/>
    <w:rsid w:val="00F6052C"/>
    <w:rsid w:val="00F61DB5"/>
    <w:rsid w:val="00F66436"/>
    <w:rsid w:val="00F67F9B"/>
    <w:rsid w:val="00F71A29"/>
    <w:rsid w:val="00F71D33"/>
    <w:rsid w:val="00F72112"/>
    <w:rsid w:val="00F73038"/>
    <w:rsid w:val="00F74159"/>
    <w:rsid w:val="00F74CCA"/>
    <w:rsid w:val="00F7567F"/>
    <w:rsid w:val="00F80443"/>
    <w:rsid w:val="00F83FB3"/>
    <w:rsid w:val="00F941EE"/>
    <w:rsid w:val="00F958B5"/>
    <w:rsid w:val="00F96340"/>
    <w:rsid w:val="00FA0977"/>
    <w:rsid w:val="00FA133F"/>
    <w:rsid w:val="00FA4A57"/>
    <w:rsid w:val="00FA5C54"/>
    <w:rsid w:val="00FB01AE"/>
    <w:rsid w:val="00FB0CC1"/>
    <w:rsid w:val="00FB2ABC"/>
    <w:rsid w:val="00FB44FA"/>
    <w:rsid w:val="00FB606E"/>
    <w:rsid w:val="00FB6251"/>
    <w:rsid w:val="00FC0113"/>
    <w:rsid w:val="00FC6925"/>
    <w:rsid w:val="00FC7C18"/>
    <w:rsid w:val="00FD0529"/>
    <w:rsid w:val="00FD2BD8"/>
    <w:rsid w:val="00FD491C"/>
    <w:rsid w:val="00FD7EC4"/>
    <w:rsid w:val="00FE0E75"/>
    <w:rsid w:val="00FE542A"/>
    <w:rsid w:val="00FE676F"/>
    <w:rsid w:val="00FE7DF6"/>
    <w:rsid w:val="00FF4829"/>
    <w:rsid w:val="00FF4955"/>
    <w:rsid w:val="00FF6878"/>
    <w:rsid w:val="00FF765F"/>
    <w:rsid w:val="00FF7847"/>
    <w:rsid w:val="217B00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011E6"/>
  <w15:chartTrackingRefBased/>
  <w15:docId w15:val="{89232745-F393-49A5-A6CD-4A22F8459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9C2"/>
  </w:style>
  <w:style w:type="paragraph" w:styleId="Ttulo1">
    <w:name w:val="heading 1"/>
    <w:basedOn w:val="Normal"/>
    <w:next w:val="Normal"/>
    <w:link w:val="Ttulo1Car"/>
    <w:uiPriority w:val="9"/>
    <w:qFormat/>
    <w:rsid w:val="00B60B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60B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60B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60B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60B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60B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60B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60B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60B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0BB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60BB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60BB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60BB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60BB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60B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60B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60B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60BB1"/>
    <w:rPr>
      <w:rFonts w:eastAsiaTheme="majorEastAsia" w:cstheme="majorBidi"/>
      <w:color w:val="272727" w:themeColor="text1" w:themeTint="D8"/>
    </w:rPr>
  </w:style>
  <w:style w:type="paragraph" w:styleId="Ttulo">
    <w:name w:val="Title"/>
    <w:basedOn w:val="Normal"/>
    <w:next w:val="Normal"/>
    <w:link w:val="TtuloCar"/>
    <w:uiPriority w:val="10"/>
    <w:qFormat/>
    <w:rsid w:val="00B60B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0B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60B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60B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60BB1"/>
    <w:pPr>
      <w:spacing w:before="160"/>
      <w:jc w:val="center"/>
    </w:pPr>
    <w:rPr>
      <w:i/>
      <w:iCs/>
      <w:color w:val="404040" w:themeColor="text1" w:themeTint="BF"/>
    </w:rPr>
  </w:style>
  <w:style w:type="character" w:customStyle="1" w:styleId="CitaCar">
    <w:name w:val="Cita Car"/>
    <w:basedOn w:val="Fuentedeprrafopredeter"/>
    <w:link w:val="Cita"/>
    <w:uiPriority w:val="29"/>
    <w:rsid w:val="00B60BB1"/>
    <w:rPr>
      <w:i/>
      <w:iCs/>
      <w:color w:val="404040" w:themeColor="text1" w:themeTint="BF"/>
    </w:rPr>
  </w:style>
  <w:style w:type="paragraph" w:styleId="Prrafodelista">
    <w:name w:val="List Paragraph"/>
    <w:basedOn w:val="Normal"/>
    <w:uiPriority w:val="34"/>
    <w:qFormat/>
    <w:rsid w:val="00B60BB1"/>
    <w:pPr>
      <w:ind w:left="720"/>
      <w:contextualSpacing/>
    </w:pPr>
  </w:style>
  <w:style w:type="character" w:styleId="nfasisintenso">
    <w:name w:val="Intense Emphasis"/>
    <w:basedOn w:val="Fuentedeprrafopredeter"/>
    <w:uiPriority w:val="21"/>
    <w:qFormat/>
    <w:rsid w:val="00B60BB1"/>
    <w:rPr>
      <w:i/>
      <w:iCs/>
      <w:color w:val="0F4761" w:themeColor="accent1" w:themeShade="BF"/>
    </w:rPr>
  </w:style>
  <w:style w:type="paragraph" w:styleId="Citadestacada">
    <w:name w:val="Intense Quote"/>
    <w:basedOn w:val="Normal"/>
    <w:next w:val="Normal"/>
    <w:link w:val="CitadestacadaCar"/>
    <w:uiPriority w:val="30"/>
    <w:qFormat/>
    <w:rsid w:val="00B60B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60BB1"/>
    <w:rPr>
      <w:i/>
      <w:iCs/>
      <w:color w:val="0F4761" w:themeColor="accent1" w:themeShade="BF"/>
    </w:rPr>
  </w:style>
  <w:style w:type="character" w:styleId="Referenciaintensa">
    <w:name w:val="Intense Reference"/>
    <w:basedOn w:val="Fuentedeprrafopredeter"/>
    <w:uiPriority w:val="32"/>
    <w:qFormat/>
    <w:rsid w:val="00B60BB1"/>
    <w:rPr>
      <w:b/>
      <w:bCs/>
      <w:smallCaps/>
      <w:color w:val="0F4761" w:themeColor="accent1" w:themeShade="BF"/>
      <w:spacing w:val="5"/>
    </w:rPr>
  </w:style>
  <w:style w:type="character" w:styleId="Hipervnculo">
    <w:name w:val="Hyperlink"/>
    <w:basedOn w:val="Fuentedeprrafopredeter"/>
    <w:uiPriority w:val="99"/>
    <w:unhideWhenUsed/>
    <w:rsid w:val="00A65761"/>
    <w:rPr>
      <w:color w:val="467886" w:themeColor="hyperlink"/>
      <w:u w:val="single"/>
    </w:rPr>
  </w:style>
  <w:style w:type="character" w:styleId="Mencinsinresolver">
    <w:name w:val="Unresolved Mention"/>
    <w:basedOn w:val="Fuentedeprrafopredeter"/>
    <w:uiPriority w:val="99"/>
    <w:semiHidden/>
    <w:unhideWhenUsed/>
    <w:rsid w:val="00A65761"/>
    <w:rPr>
      <w:color w:val="605E5C"/>
      <w:shd w:val="clear" w:color="auto" w:fill="E1DFDD"/>
    </w:rPr>
  </w:style>
  <w:style w:type="character" w:styleId="Hipervnculovisitado">
    <w:name w:val="FollowedHyperlink"/>
    <w:basedOn w:val="Fuentedeprrafopredeter"/>
    <w:uiPriority w:val="99"/>
    <w:semiHidden/>
    <w:unhideWhenUsed/>
    <w:rsid w:val="003027A1"/>
    <w:rPr>
      <w:color w:val="96607D" w:themeColor="followedHyperlink"/>
      <w:u w:val="single"/>
    </w:rPr>
  </w:style>
  <w:style w:type="paragraph" w:styleId="Encabezado">
    <w:name w:val="header"/>
    <w:basedOn w:val="Normal"/>
    <w:link w:val="EncabezadoCar"/>
    <w:uiPriority w:val="99"/>
    <w:unhideWhenUsed/>
    <w:rsid w:val="00CF566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F5663"/>
  </w:style>
  <w:style w:type="paragraph" w:styleId="Piedepgina">
    <w:name w:val="footer"/>
    <w:basedOn w:val="Normal"/>
    <w:link w:val="PiedepginaCar"/>
    <w:uiPriority w:val="99"/>
    <w:unhideWhenUsed/>
    <w:rsid w:val="00CF566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F5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470753">
      <w:bodyDiv w:val="1"/>
      <w:marLeft w:val="0"/>
      <w:marRight w:val="0"/>
      <w:marTop w:val="0"/>
      <w:marBottom w:val="0"/>
      <w:divBdr>
        <w:top w:val="none" w:sz="0" w:space="0" w:color="auto"/>
        <w:left w:val="none" w:sz="0" w:space="0" w:color="auto"/>
        <w:bottom w:val="none" w:sz="0" w:space="0" w:color="auto"/>
        <w:right w:val="none" w:sz="0" w:space="0" w:color="auto"/>
      </w:divBdr>
      <w:divsChild>
        <w:div w:id="2015835309">
          <w:marLeft w:val="0"/>
          <w:marRight w:val="0"/>
          <w:marTop w:val="0"/>
          <w:marBottom w:val="225"/>
          <w:divBdr>
            <w:top w:val="none" w:sz="0" w:space="0" w:color="auto"/>
            <w:left w:val="none" w:sz="0" w:space="0" w:color="auto"/>
            <w:bottom w:val="none" w:sz="0" w:space="0" w:color="auto"/>
            <w:right w:val="none" w:sz="0" w:space="0" w:color="auto"/>
          </w:divBdr>
        </w:div>
        <w:div w:id="1784957935">
          <w:marLeft w:val="0"/>
          <w:marRight w:val="0"/>
          <w:marTop w:val="0"/>
          <w:marBottom w:val="225"/>
          <w:divBdr>
            <w:top w:val="none" w:sz="0" w:space="0" w:color="auto"/>
            <w:left w:val="none" w:sz="0" w:space="0" w:color="auto"/>
            <w:bottom w:val="none" w:sz="0" w:space="0" w:color="auto"/>
            <w:right w:val="none" w:sz="0" w:space="0" w:color="auto"/>
          </w:divBdr>
        </w:div>
        <w:div w:id="766000910">
          <w:marLeft w:val="0"/>
          <w:marRight w:val="0"/>
          <w:marTop w:val="0"/>
          <w:marBottom w:val="0"/>
          <w:divBdr>
            <w:top w:val="none" w:sz="0" w:space="0" w:color="auto"/>
            <w:left w:val="none" w:sz="0" w:space="0" w:color="auto"/>
            <w:bottom w:val="none" w:sz="0" w:space="0" w:color="auto"/>
            <w:right w:val="none" w:sz="0" w:space="0" w:color="auto"/>
          </w:divBdr>
        </w:div>
        <w:div w:id="134417766">
          <w:marLeft w:val="0"/>
          <w:marRight w:val="0"/>
          <w:marTop w:val="0"/>
          <w:marBottom w:val="0"/>
          <w:divBdr>
            <w:top w:val="none" w:sz="0" w:space="0" w:color="auto"/>
            <w:left w:val="none" w:sz="0" w:space="0" w:color="auto"/>
            <w:bottom w:val="none" w:sz="0" w:space="0" w:color="auto"/>
            <w:right w:val="none" w:sz="0" w:space="0" w:color="auto"/>
          </w:divBdr>
        </w:div>
        <w:div w:id="243995061">
          <w:marLeft w:val="0"/>
          <w:marRight w:val="0"/>
          <w:marTop w:val="0"/>
          <w:marBottom w:val="225"/>
          <w:divBdr>
            <w:top w:val="none" w:sz="0" w:space="0" w:color="auto"/>
            <w:left w:val="none" w:sz="0" w:space="0" w:color="auto"/>
            <w:bottom w:val="none" w:sz="0" w:space="0" w:color="auto"/>
            <w:right w:val="none" w:sz="0" w:space="0" w:color="auto"/>
          </w:divBdr>
        </w:div>
        <w:div w:id="1307974824">
          <w:marLeft w:val="0"/>
          <w:marRight w:val="0"/>
          <w:marTop w:val="0"/>
          <w:marBottom w:val="0"/>
          <w:divBdr>
            <w:top w:val="none" w:sz="0" w:space="0" w:color="auto"/>
            <w:left w:val="none" w:sz="0" w:space="0" w:color="auto"/>
            <w:bottom w:val="none" w:sz="0" w:space="0" w:color="auto"/>
            <w:right w:val="none" w:sz="0" w:space="0" w:color="auto"/>
          </w:divBdr>
        </w:div>
        <w:div w:id="1530870304">
          <w:marLeft w:val="0"/>
          <w:marRight w:val="0"/>
          <w:marTop w:val="0"/>
          <w:marBottom w:val="225"/>
          <w:divBdr>
            <w:top w:val="none" w:sz="0" w:space="0" w:color="auto"/>
            <w:left w:val="none" w:sz="0" w:space="0" w:color="auto"/>
            <w:bottom w:val="none" w:sz="0" w:space="0" w:color="auto"/>
            <w:right w:val="none" w:sz="0" w:space="0" w:color="auto"/>
          </w:divBdr>
        </w:div>
        <w:div w:id="94596780">
          <w:marLeft w:val="0"/>
          <w:marRight w:val="0"/>
          <w:marTop w:val="0"/>
          <w:marBottom w:val="225"/>
          <w:divBdr>
            <w:top w:val="none" w:sz="0" w:space="0" w:color="auto"/>
            <w:left w:val="none" w:sz="0" w:space="0" w:color="auto"/>
            <w:bottom w:val="none" w:sz="0" w:space="0" w:color="auto"/>
            <w:right w:val="none" w:sz="0" w:space="0" w:color="auto"/>
          </w:divBdr>
        </w:div>
        <w:div w:id="1981613974">
          <w:marLeft w:val="0"/>
          <w:marRight w:val="0"/>
          <w:marTop w:val="0"/>
          <w:marBottom w:val="225"/>
          <w:divBdr>
            <w:top w:val="none" w:sz="0" w:space="0" w:color="auto"/>
            <w:left w:val="none" w:sz="0" w:space="0" w:color="auto"/>
            <w:bottom w:val="none" w:sz="0" w:space="0" w:color="auto"/>
            <w:right w:val="none" w:sz="0" w:space="0" w:color="auto"/>
          </w:divBdr>
        </w:div>
        <w:div w:id="444470341">
          <w:marLeft w:val="0"/>
          <w:marRight w:val="0"/>
          <w:marTop w:val="0"/>
          <w:marBottom w:val="225"/>
          <w:divBdr>
            <w:top w:val="none" w:sz="0" w:space="0" w:color="auto"/>
            <w:left w:val="none" w:sz="0" w:space="0" w:color="auto"/>
            <w:bottom w:val="none" w:sz="0" w:space="0" w:color="auto"/>
            <w:right w:val="none" w:sz="0" w:space="0" w:color="auto"/>
          </w:divBdr>
        </w:div>
        <w:div w:id="421997245">
          <w:marLeft w:val="0"/>
          <w:marRight w:val="0"/>
          <w:marTop w:val="0"/>
          <w:marBottom w:val="225"/>
          <w:divBdr>
            <w:top w:val="none" w:sz="0" w:space="0" w:color="auto"/>
            <w:left w:val="none" w:sz="0" w:space="0" w:color="auto"/>
            <w:bottom w:val="none" w:sz="0" w:space="0" w:color="auto"/>
            <w:right w:val="none" w:sz="0" w:space="0" w:color="auto"/>
          </w:divBdr>
        </w:div>
        <w:div w:id="681468208">
          <w:marLeft w:val="0"/>
          <w:marRight w:val="0"/>
          <w:marTop w:val="0"/>
          <w:marBottom w:val="0"/>
          <w:divBdr>
            <w:top w:val="none" w:sz="0" w:space="0" w:color="auto"/>
            <w:left w:val="none" w:sz="0" w:space="0" w:color="auto"/>
            <w:bottom w:val="none" w:sz="0" w:space="0" w:color="auto"/>
            <w:right w:val="none" w:sz="0" w:space="0" w:color="auto"/>
          </w:divBdr>
        </w:div>
        <w:div w:id="492066207">
          <w:marLeft w:val="0"/>
          <w:marRight w:val="0"/>
          <w:marTop w:val="0"/>
          <w:marBottom w:val="225"/>
          <w:divBdr>
            <w:top w:val="none" w:sz="0" w:space="0" w:color="auto"/>
            <w:left w:val="none" w:sz="0" w:space="0" w:color="auto"/>
            <w:bottom w:val="none" w:sz="0" w:space="0" w:color="auto"/>
            <w:right w:val="none" w:sz="0" w:space="0" w:color="auto"/>
          </w:divBdr>
        </w:div>
        <w:div w:id="1833374632">
          <w:marLeft w:val="0"/>
          <w:marRight w:val="0"/>
          <w:marTop w:val="0"/>
          <w:marBottom w:val="225"/>
          <w:divBdr>
            <w:top w:val="none" w:sz="0" w:space="0" w:color="auto"/>
            <w:left w:val="none" w:sz="0" w:space="0" w:color="auto"/>
            <w:bottom w:val="none" w:sz="0" w:space="0" w:color="auto"/>
            <w:right w:val="none" w:sz="0" w:space="0" w:color="auto"/>
          </w:divBdr>
          <w:divsChild>
            <w:div w:id="10629479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brl.efrag.org/downloads/Draft-ESRS-Set1-XBRL-Taxonomy-Explanatory-Note-and-Basis-for-Conclusions.pdf" TargetMode="External"/><Relationship Id="rId13" Type="http://schemas.openxmlformats.org/officeDocument/2006/relationships/hyperlink" Target="https://xbrl.efrag.org/downloads/Annex-2-Draft-Article8-illustrative-examples-of-XBRL-reports.zip" TargetMode="External"/><Relationship Id="rId18" Type="http://schemas.openxmlformats.org/officeDocument/2006/relationships/hyperlink" Target="https://gist.github.com/JamieMason/3748498" TargetMode="External"/><Relationship Id="rId3" Type="http://schemas.openxmlformats.org/officeDocument/2006/relationships/styles" Target="styles.xml"/><Relationship Id="rId21" Type="http://schemas.openxmlformats.org/officeDocument/2006/relationships/hyperlink" Target="https://www.xbrl.org/Specification/inlineXBRL-transformationRegistry/REC-2022-02-16/inlineXBRL-transformationRegistry-REC-2022-02-16.html" TargetMode="External"/><Relationship Id="rId7" Type="http://schemas.openxmlformats.org/officeDocument/2006/relationships/endnotes" Target="endnotes.xml"/><Relationship Id="rId12" Type="http://schemas.openxmlformats.org/officeDocument/2006/relationships/hyperlink" Target="https://xbrl.efrag.org/downloads/Annex-2-Draft-ESRS-Set1-illustrative-examples-of-XBRL-reports.zip" TargetMode="External"/><Relationship Id="rId17" Type="http://schemas.openxmlformats.org/officeDocument/2006/relationships/hyperlink" Target="https://mathiasbynens.be/notes/css-escapes" TargetMode="External"/><Relationship Id="rId2" Type="http://schemas.openxmlformats.org/officeDocument/2006/relationships/numbering" Target="numbering.xml"/><Relationship Id="rId16" Type="http://schemas.openxmlformats.org/officeDocument/2006/relationships/hyperlink" Target="https://developer.mozilla.org/en-US/docs/Web/CSS/Using_CSS_custom_properties" TargetMode="External"/><Relationship Id="rId20" Type="http://schemas.openxmlformats.org/officeDocument/2006/relationships/hyperlink" Target="https://www.xbrl.org/Specification/inlineXBRL-transformationRegistry/REC-2022-02-16/inlineXBRL-transformationRegistry-REC-2022-02-1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xbrl.efrag.org/downloads/Annex-1-Draft-Article8-XBRL-Taxonomy-illustrated-in-Excel.xls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mozilla.org/en-US/docs/Web/CSS/Reference" TargetMode="External"/><Relationship Id="rId23" Type="http://schemas.openxmlformats.org/officeDocument/2006/relationships/fontTable" Target="fontTable.xml"/><Relationship Id="rId10" Type="http://schemas.openxmlformats.org/officeDocument/2006/relationships/hyperlink" Target="https://xbrl.efrag.org/downloads/Annex-1-Draft-ESRS-Set1-XBRL-Taxonomy-illustrated-in-Excel.xlsx" TargetMode="External"/><Relationship Id="rId19" Type="http://schemas.openxmlformats.org/officeDocument/2006/relationships/hyperlink" Target="https://gist.github.com/JamieMason/3748498" TargetMode="External"/><Relationship Id="rId4" Type="http://schemas.openxmlformats.org/officeDocument/2006/relationships/settings" Target="settings.xml"/><Relationship Id="rId9" Type="http://schemas.openxmlformats.org/officeDocument/2006/relationships/hyperlink" Target="https://xbrl.efrag.org/downloads/Draft-Article8-XBRL-Taxonomy-Explanatory-Note-and-Basis-for-Conclusions.pdf" TargetMode="External"/><Relationship Id="rId14" Type="http://schemas.openxmlformats.org/officeDocument/2006/relationships/hyperlink" Target="https://developer.mozilla.org/en-US/docs/Lear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D7574-5024-49C0-8C21-379647166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3883</Words>
  <Characters>22135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25967</CharactersWithSpaces>
  <SharedDoc>false</SharedDoc>
  <HLinks>
    <vt:vector size="90" baseType="variant">
      <vt:variant>
        <vt:i4>4390932</vt:i4>
      </vt:variant>
      <vt:variant>
        <vt:i4>42</vt:i4>
      </vt:variant>
      <vt:variant>
        <vt:i4>0</vt:i4>
      </vt:variant>
      <vt:variant>
        <vt:i4>5</vt:i4>
      </vt:variant>
      <vt:variant>
        <vt:lpwstr>https://www.xbrl.org/Specification/inlineXBRL-transformationRegistry/REC-2022-02-16/inlineXBRL-transformationRegistry-REC-2022-02-16.html</vt:lpwstr>
      </vt:variant>
      <vt:variant>
        <vt:lpwstr/>
      </vt:variant>
      <vt:variant>
        <vt:i4>4390932</vt:i4>
      </vt:variant>
      <vt:variant>
        <vt:i4>39</vt:i4>
      </vt:variant>
      <vt:variant>
        <vt:i4>0</vt:i4>
      </vt:variant>
      <vt:variant>
        <vt:i4>5</vt:i4>
      </vt:variant>
      <vt:variant>
        <vt:lpwstr>https://www.xbrl.org/Specification/inlineXBRL-transformationRegistry/REC-2022-02-16/inlineXBRL-transformationRegistry-REC-2022-02-16.html</vt:lpwstr>
      </vt:variant>
      <vt:variant>
        <vt:lpwstr/>
      </vt:variant>
      <vt:variant>
        <vt:i4>7798882</vt:i4>
      </vt:variant>
      <vt:variant>
        <vt:i4>36</vt:i4>
      </vt:variant>
      <vt:variant>
        <vt:i4>0</vt:i4>
      </vt:variant>
      <vt:variant>
        <vt:i4>5</vt:i4>
      </vt:variant>
      <vt:variant>
        <vt:lpwstr>https://gist.github.com/JamieMason/3748498</vt:lpwstr>
      </vt:variant>
      <vt:variant>
        <vt:lpwstr/>
      </vt:variant>
      <vt:variant>
        <vt:i4>7798882</vt:i4>
      </vt:variant>
      <vt:variant>
        <vt:i4>33</vt:i4>
      </vt:variant>
      <vt:variant>
        <vt:i4>0</vt:i4>
      </vt:variant>
      <vt:variant>
        <vt:i4>5</vt:i4>
      </vt:variant>
      <vt:variant>
        <vt:lpwstr>https://gist.github.com/JamieMason/3748498</vt:lpwstr>
      </vt:variant>
      <vt:variant>
        <vt:lpwstr/>
      </vt:variant>
      <vt:variant>
        <vt:i4>2883693</vt:i4>
      </vt:variant>
      <vt:variant>
        <vt:i4>30</vt:i4>
      </vt:variant>
      <vt:variant>
        <vt:i4>0</vt:i4>
      </vt:variant>
      <vt:variant>
        <vt:i4>5</vt:i4>
      </vt:variant>
      <vt:variant>
        <vt:lpwstr>https://mathiasbynens.be/notes/css-escapes</vt:lpwstr>
      </vt:variant>
      <vt:variant>
        <vt:lpwstr/>
      </vt:variant>
      <vt:variant>
        <vt:i4>2097218</vt:i4>
      </vt:variant>
      <vt:variant>
        <vt:i4>27</vt:i4>
      </vt:variant>
      <vt:variant>
        <vt:i4>0</vt:i4>
      </vt:variant>
      <vt:variant>
        <vt:i4>5</vt:i4>
      </vt:variant>
      <vt:variant>
        <vt:lpwstr>https://developer.mozilla.org/en-US/docs/Web/CSS/Using_CSS_custom_properties</vt:lpwstr>
      </vt:variant>
      <vt:variant>
        <vt:lpwstr/>
      </vt:variant>
      <vt:variant>
        <vt:i4>7077933</vt:i4>
      </vt:variant>
      <vt:variant>
        <vt:i4>24</vt:i4>
      </vt:variant>
      <vt:variant>
        <vt:i4>0</vt:i4>
      </vt:variant>
      <vt:variant>
        <vt:i4>5</vt:i4>
      </vt:variant>
      <vt:variant>
        <vt:lpwstr>https://developer.mozilla.org/en-US/docs/Web/CSS/Reference</vt:lpwstr>
      </vt:variant>
      <vt:variant>
        <vt:lpwstr/>
      </vt:variant>
      <vt:variant>
        <vt:i4>6750250</vt:i4>
      </vt:variant>
      <vt:variant>
        <vt:i4>21</vt:i4>
      </vt:variant>
      <vt:variant>
        <vt:i4>0</vt:i4>
      </vt:variant>
      <vt:variant>
        <vt:i4>5</vt:i4>
      </vt:variant>
      <vt:variant>
        <vt:lpwstr>https://developer.mozilla.org/en-US/docs/Learn</vt:lpwstr>
      </vt:variant>
      <vt:variant>
        <vt:lpwstr/>
      </vt:variant>
      <vt:variant>
        <vt:i4>4456540</vt:i4>
      </vt:variant>
      <vt:variant>
        <vt:i4>18</vt:i4>
      </vt:variant>
      <vt:variant>
        <vt:i4>0</vt:i4>
      </vt:variant>
      <vt:variant>
        <vt:i4>5</vt:i4>
      </vt:variant>
      <vt:variant>
        <vt:lpwstr>https://xbrl.efrag.org/downloads/Annex-2-Draft-Article8-illustrative-examples-of-XBRL-reports.zip</vt:lpwstr>
      </vt:variant>
      <vt:variant>
        <vt:lpwstr/>
      </vt:variant>
      <vt:variant>
        <vt:i4>3407977</vt:i4>
      </vt:variant>
      <vt:variant>
        <vt:i4>15</vt:i4>
      </vt:variant>
      <vt:variant>
        <vt:i4>0</vt:i4>
      </vt:variant>
      <vt:variant>
        <vt:i4>5</vt:i4>
      </vt:variant>
      <vt:variant>
        <vt:lpwstr>https://xbrl.efrag.org/downloads/Annex-2-Draft-ESRS-Set1-illustrative-examples-of-XBRL-reports.zip</vt:lpwstr>
      </vt:variant>
      <vt:variant>
        <vt:lpwstr/>
      </vt:variant>
      <vt:variant>
        <vt:i4>6553720</vt:i4>
      </vt:variant>
      <vt:variant>
        <vt:i4>12</vt:i4>
      </vt:variant>
      <vt:variant>
        <vt:i4>0</vt:i4>
      </vt:variant>
      <vt:variant>
        <vt:i4>5</vt:i4>
      </vt:variant>
      <vt:variant>
        <vt:lpwstr>https://xbrl.efrag.org/downloads/Annex-1-Draft-Article8-XBRL-Taxonomy-illustrated-in-Excel.xlsx</vt:lpwstr>
      </vt:variant>
      <vt:variant>
        <vt:lpwstr/>
      </vt:variant>
      <vt:variant>
        <vt:i4>1769546</vt:i4>
      </vt:variant>
      <vt:variant>
        <vt:i4>9</vt:i4>
      </vt:variant>
      <vt:variant>
        <vt:i4>0</vt:i4>
      </vt:variant>
      <vt:variant>
        <vt:i4>5</vt:i4>
      </vt:variant>
      <vt:variant>
        <vt:lpwstr>https://xbrl.efrag.org/downloads/Annex-1-Draft-ESRS-Set1-XBRL-Taxonomy-illustrated-in-Excel.xlsx</vt:lpwstr>
      </vt:variant>
      <vt:variant>
        <vt:lpwstr/>
      </vt:variant>
      <vt:variant>
        <vt:i4>5832792</vt:i4>
      </vt:variant>
      <vt:variant>
        <vt:i4>6</vt:i4>
      </vt:variant>
      <vt:variant>
        <vt:i4>0</vt:i4>
      </vt:variant>
      <vt:variant>
        <vt:i4>5</vt:i4>
      </vt:variant>
      <vt:variant>
        <vt:lpwstr>https://xbrl.efrag.org/downloads/Draft-Article8-XBRL-Taxonomy-Explanatory-Note-and-Basis-for-Conclusions.pdf</vt:lpwstr>
      </vt:variant>
      <vt:variant>
        <vt:lpwstr/>
      </vt:variant>
      <vt:variant>
        <vt:i4>917596</vt:i4>
      </vt:variant>
      <vt:variant>
        <vt:i4>3</vt:i4>
      </vt:variant>
      <vt:variant>
        <vt:i4>0</vt:i4>
      </vt:variant>
      <vt:variant>
        <vt:i4>5</vt:i4>
      </vt:variant>
      <vt:variant>
        <vt:lpwstr>https://xbrl.efrag.org/downloads/Draft-ESRS-Set1-XBRL-Taxonomy-Explanatory-Note-and-Basis-for-Conclusions.pdf</vt:lpwstr>
      </vt:variant>
      <vt:variant>
        <vt:lpwstr/>
      </vt:variant>
      <vt:variant>
        <vt:i4>5308496</vt:i4>
      </vt:variant>
      <vt:variant>
        <vt:i4>0</vt:i4>
      </vt:variant>
      <vt:variant>
        <vt:i4>0</vt:i4>
      </vt:variant>
      <vt:variant>
        <vt:i4>5</vt:i4>
      </vt:variant>
      <vt:variant>
        <vt:lpwstr>https://www.efrag.org/News/Public-486/Public-consultation-on-the-Draft-XBRL-Taxonomy-for-ESRS-Set-1-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Boixo</dc:creator>
  <cp:keywords/>
  <dc:description/>
  <cp:lastModifiedBy>Ignacio Boixo</cp:lastModifiedBy>
  <cp:revision>11</cp:revision>
  <dcterms:created xsi:type="dcterms:W3CDTF">2024-03-19T18:27:00Z</dcterms:created>
  <dcterms:modified xsi:type="dcterms:W3CDTF">2024-05-24T08:44:00Z</dcterms:modified>
</cp:coreProperties>
</file>